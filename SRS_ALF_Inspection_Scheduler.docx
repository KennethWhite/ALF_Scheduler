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70B2F" w14:textId="77777777" w:rsidR="00BA3D2F" w:rsidRDefault="00BA3D2F" w:rsidP="00BA3D2F">
      <w:pPr>
        <w:pStyle w:val="line"/>
        <w:rPr>
          <w:del w:id="0" w:author="Johansson, Colton" w:date="2018-11-04T17:50:00Z"/>
        </w:rPr>
      </w:pPr>
    </w:p>
    <w:p w14:paraId="2C54DB39" w14:textId="77777777" w:rsidR="00BA3D2F" w:rsidRDefault="00BA3D2F">
      <w:pPr>
        <w:pStyle w:val="line"/>
        <w:rPr>
          <w:del w:id="1" w:author="Johansson, Colton" w:date="2018-11-04T17:50:00Z"/>
        </w:rPr>
        <w:pPrChange w:id="2" w:author="Johansson, Colton" w:date="2018-11-04T17:44:00Z">
          <w:pPr/>
        </w:pPrChange>
      </w:pPr>
    </w:p>
    <w:p w14:paraId="255C0C38" w14:textId="77777777" w:rsidR="00030A5E" w:rsidRDefault="00030A5E" w:rsidP="00030A5E">
      <w:pPr>
        <w:pStyle w:val="line"/>
      </w:pPr>
    </w:p>
    <w:p w14:paraId="574D9310" w14:textId="77777777" w:rsidR="00030A5E" w:rsidRDefault="00030A5E" w:rsidP="00030A5E">
      <w:pPr>
        <w:pStyle w:val="Title"/>
      </w:pPr>
      <w:r>
        <w:t>Software Requirements Specification</w:t>
      </w:r>
    </w:p>
    <w:p w14:paraId="560FBB08" w14:textId="77777777" w:rsidR="00030A5E" w:rsidRDefault="00030A5E" w:rsidP="00030A5E">
      <w:pPr>
        <w:pStyle w:val="Title"/>
        <w:spacing w:before="0" w:after="400"/>
        <w:rPr>
          <w:sz w:val="40"/>
        </w:rPr>
      </w:pPr>
      <w:r>
        <w:rPr>
          <w:sz w:val="40"/>
        </w:rPr>
        <w:t>for</w:t>
      </w:r>
    </w:p>
    <w:p w14:paraId="3487032A" w14:textId="77777777" w:rsidR="00030A5E" w:rsidRPr="002D179F" w:rsidRDefault="00030A5E" w:rsidP="00030A5E">
      <w:pPr>
        <w:pStyle w:val="Title"/>
        <w:rPr>
          <w:sz w:val="56"/>
          <w:szCs w:val="56"/>
        </w:rPr>
      </w:pPr>
      <w:commentRangeStart w:id="3"/>
      <w:r>
        <w:rPr>
          <w:sz w:val="56"/>
          <w:szCs w:val="56"/>
        </w:rPr>
        <w:t>Assisted Living Facilities Inspection Scheduling Project</w:t>
      </w:r>
      <w:commentRangeEnd w:id="3"/>
      <w:r>
        <w:rPr>
          <w:rStyle w:val="CommentReference"/>
          <w:rFonts w:ascii="Times" w:hAnsi="Times"/>
          <w:b w:val="0"/>
          <w:kern w:val="0"/>
        </w:rPr>
        <w:commentReference w:id="3"/>
      </w:r>
    </w:p>
    <w:p w14:paraId="3A913342" w14:textId="77777777" w:rsidR="00030A5E" w:rsidRDefault="00030A5E" w:rsidP="00030A5E">
      <w:pPr>
        <w:pStyle w:val="ByLine"/>
      </w:pPr>
      <w:r>
        <w:t>Version 0.1</w:t>
      </w:r>
    </w:p>
    <w:p w14:paraId="6F682C03" w14:textId="77777777" w:rsidR="00030A5E" w:rsidRDefault="00030A5E" w:rsidP="00030A5E">
      <w:pPr>
        <w:pStyle w:val="ByLine"/>
      </w:pPr>
      <w:r>
        <w:t xml:space="preserve">Prepared by Team 7: </w:t>
      </w:r>
      <w:r>
        <w:br/>
        <w:t>Kenneth White</w:t>
      </w:r>
      <w:r>
        <w:br/>
        <w:t>Colton Johannson</w:t>
      </w:r>
      <w:r>
        <w:br/>
        <w:t>Micalyn Williams</w:t>
      </w:r>
      <w:r>
        <w:br/>
        <w:t>Brandtly Strobeck</w:t>
      </w:r>
    </w:p>
    <w:p w14:paraId="0A6D6268" w14:textId="77777777" w:rsidR="00030A5E" w:rsidRDefault="00030A5E" w:rsidP="00030A5E">
      <w:pPr>
        <w:pStyle w:val="ByLine"/>
      </w:pPr>
      <w:r>
        <w:t>EWU CS Department</w:t>
      </w:r>
    </w:p>
    <w:p w14:paraId="2164F83D" w14:textId="77777777" w:rsidR="00030A5E" w:rsidRDefault="00030A5E" w:rsidP="00030A5E">
      <w:pPr>
        <w:pStyle w:val="ByLine"/>
      </w:pPr>
      <w:r>
        <w:t>Fall 2018/Winter 2019</w:t>
      </w:r>
    </w:p>
    <w:p w14:paraId="77FD6A0A" w14:textId="77777777" w:rsidR="00BA3D2F" w:rsidRDefault="00BA3D2F" w:rsidP="00BA3D2F">
      <w:pPr>
        <w:pStyle w:val="ChangeHistoryTitle"/>
        <w:rPr>
          <w:sz w:val="32"/>
        </w:rPr>
        <w:sectPr w:rsidR="00BA3D2F">
          <w:pgSz w:w="12240" w:h="15840" w:code="1"/>
          <w:pgMar w:top="1440" w:right="1440" w:bottom="1440" w:left="1440" w:header="720" w:footer="720" w:gutter="0"/>
          <w:pgNumType w:fmt="lowerRoman" w:start="1"/>
          <w:cols w:space="720"/>
        </w:sectPr>
      </w:pPr>
    </w:p>
    <w:p w14:paraId="4FD9E6C9" w14:textId="77777777" w:rsidR="00BA3D2F" w:rsidRDefault="00BA3D2F" w:rsidP="00BA3D2F">
      <w:pPr>
        <w:pStyle w:val="TOCEntry"/>
      </w:pPr>
      <w:bookmarkStart w:id="4" w:name="_Toc344877432"/>
      <w:bookmarkStart w:id="5" w:name="_Toc344879822"/>
      <w:bookmarkStart w:id="6" w:name="_Toc346508722"/>
      <w:bookmarkStart w:id="7" w:name="_Toc346508952"/>
      <w:bookmarkStart w:id="8" w:name="_Toc346509227"/>
      <w:bookmarkStart w:id="9" w:name="_Toc529147976"/>
      <w:bookmarkStart w:id="10" w:name="_Toc529124953"/>
      <w:bookmarkEnd w:id="4"/>
      <w:bookmarkEnd w:id="5"/>
      <w:bookmarkEnd w:id="6"/>
      <w:bookmarkEnd w:id="7"/>
      <w:bookmarkEnd w:id="8"/>
      <w:r>
        <w:lastRenderedPageBreak/>
        <w:t>Table of Contents</w:t>
      </w:r>
      <w:bookmarkEnd w:id="9"/>
      <w:bookmarkEnd w:id="10"/>
    </w:p>
    <w:p w14:paraId="021964AA" w14:textId="24886EA5" w:rsidR="00573F2D" w:rsidRDefault="00BA3D2F">
      <w:pPr>
        <w:pStyle w:val="TOC1"/>
        <w:rPr>
          <w:rFonts w:asciiTheme="minorHAnsi" w:eastAsiaTheme="minorEastAsia" w:hAnsiTheme="minorHAnsi" w:cstheme="minorBidi"/>
          <w:b w:val="0"/>
          <w:sz w:val="22"/>
          <w:szCs w:val="22"/>
        </w:rPr>
      </w:pPr>
      <w: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573F2D">
        <w:t>Table of Contents</w:t>
      </w:r>
      <w:r w:rsidR="00573F2D">
        <w:tab/>
      </w:r>
      <w:r w:rsidR="00573F2D">
        <w:fldChar w:fldCharType="begin"/>
      </w:r>
      <w:r w:rsidR="00573F2D">
        <w:instrText xml:space="preserve"> PAGEREF _Toc529124953 \h </w:instrText>
      </w:r>
      <w:r w:rsidR="00573F2D">
        <w:fldChar w:fldCharType="separate"/>
      </w:r>
      <w:r w:rsidR="00573F2D">
        <w:t>ii</w:t>
      </w:r>
      <w:r w:rsidR="00573F2D">
        <w:fldChar w:fldCharType="end"/>
      </w:r>
    </w:p>
    <w:p w14:paraId="23377C71" w14:textId="3330EC4D" w:rsidR="00573F2D" w:rsidRDefault="00573F2D">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_Toc529124954 \h </w:instrText>
      </w:r>
      <w:r>
        <w:fldChar w:fldCharType="separate"/>
      </w:r>
      <w:r>
        <w:t>ii</w:t>
      </w:r>
      <w:r>
        <w:fldChar w:fldCharType="end"/>
      </w:r>
    </w:p>
    <w:p w14:paraId="22ADB4C0" w14:textId="2D247975" w:rsidR="00573F2D" w:rsidRDefault="00573F2D">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_Toc529124955 \h </w:instrText>
      </w:r>
      <w:r>
        <w:fldChar w:fldCharType="separate"/>
      </w:r>
      <w:r>
        <w:t>1</w:t>
      </w:r>
      <w:r>
        <w:fldChar w:fldCharType="end"/>
      </w:r>
    </w:p>
    <w:p w14:paraId="7CFBEEFB" w14:textId="34E0DCAC" w:rsidR="00573F2D" w:rsidRDefault="00573F2D">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_Toc529124956 \h </w:instrText>
      </w:r>
      <w:r>
        <w:rPr>
          <w:noProof/>
        </w:rPr>
      </w:r>
      <w:r>
        <w:rPr>
          <w:noProof/>
        </w:rPr>
        <w:fldChar w:fldCharType="separate"/>
      </w:r>
      <w:r>
        <w:rPr>
          <w:noProof/>
        </w:rPr>
        <w:t>1</w:t>
      </w:r>
      <w:r>
        <w:rPr>
          <w:noProof/>
        </w:rPr>
        <w:fldChar w:fldCharType="end"/>
      </w:r>
    </w:p>
    <w:p w14:paraId="680C0D17" w14:textId="22543575" w:rsidR="00573F2D" w:rsidRDefault="00573F2D">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_Toc529124957 \h </w:instrText>
      </w:r>
      <w:r>
        <w:rPr>
          <w:noProof/>
        </w:rPr>
      </w:r>
      <w:r>
        <w:rPr>
          <w:noProof/>
        </w:rPr>
        <w:fldChar w:fldCharType="separate"/>
      </w:r>
      <w:r>
        <w:rPr>
          <w:noProof/>
        </w:rPr>
        <w:t>1</w:t>
      </w:r>
      <w:r>
        <w:rPr>
          <w:noProof/>
        </w:rPr>
        <w:fldChar w:fldCharType="end"/>
      </w:r>
    </w:p>
    <w:p w14:paraId="315F1994" w14:textId="18173E07" w:rsidR="00573F2D" w:rsidRDefault="00573F2D">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_Toc529124959 \h </w:instrText>
      </w:r>
      <w:r>
        <w:rPr>
          <w:noProof/>
        </w:rPr>
      </w:r>
      <w:r>
        <w:rPr>
          <w:noProof/>
        </w:rPr>
        <w:fldChar w:fldCharType="separate"/>
      </w:r>
      <w:r>
        <w:rPr>
          <w:noProof/>
        </w:rPr>
        <w:t>1</w:t>
      </w:r>
      <w:r>
        <w:rPr>
          <w:noProof/>
        </w:rPr>
        <w:fldChar w:fldCharType="end"/>
      </w:r>
    </w:p>
    <w:p w14:paraId="2864FDA9" w14:textId="287E0812" w:rsidR="00573F2D" w:rsidRDefault="00573F2D">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Mission Statement</w:t>
      </w:r>
      <w:r>
        <w:rPr>
          <w:noProof/>
        </w:rPr>
        <w:tab/>
      </w:r>
      <w:r>
        <w:rPr>
          <w:noProof/>
        </w:rPr>
        <w:fldChar w:fldCharType="begin"/>
      </w:r>
      <w:r>
        <w:rPr>
          <w:noProof/>
        </w:rPr>
        <w:instrText xml:space="preserve"> PAGEREF _Toc529124960 \h </w:instrText>
      </w:r>
      <w:r>
        <w:rPr>
          <w:noProof/>
        </w:rPr>
      </w:r>
      <w:r>
        <w:rPr>
          <w:noProof/>
        </w:rPr>
        <w:fldChar w:fldCharType="separate"/>
      </w:r>
      <w:r>
        <w:rPr>
          <w:noProof/>
        </w:rPr>
        <w:t>1</w:t>
      </w:r>
      <w:r>
        <w:rPr>
          <w:noProof/>
        </w:rPr>
        <w:fldChar w:fldCharType="end"/>
      </w:r>
    </w:p>
    <w:p w14:paraId="45640D64" w14:textId="68B2B64E" w:rsidR="00573F2D" w:rsidRDefault="00573F2D">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_Toc529124961 \h </w:instrText>
      </w:r>
      <w:r>
        <w:rPr>
          <w:noProof/>
        </w:rPr>
      </w:r>
      <w:r>
        <w:rPr>
          <w:noProof/>
        </w:rPr>
        <w:fldChar w:fldCharType="separate"/>
      </w:r>
      <w:r>
        <w:rPr>
          <w:noProof/>
        </w:rPr>
        <w:t>2</w:t>
      </w:r>
      <w:r>
        <w:rPr>
          <w:noProof/>
        </w:rPr>
        <w:fldChar w:fldCharType="end"/>
      </w:r>
    </w:p>
    <w:p w14:paraId="2A629CBB" w14:textId="1AE6E994" w:rsidR="00573F2D" w:rsidRDefault="00573F2D">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_Toc529124962 \h </w:instrText>
      </w:r>
      <w:r>
        <w:fldChar w:fldCharType="separate"/>
      </w:r>
      <w:r>
        <w:t>2</w:t>
      </w:r>
      <w:r>
        <w:fldChar w:fldCharType="end"/>
      </w:r>
    </w:p>
    <w:p w14:paraId="24237EE3" w14:textId="6FB7864F" w:rsidR="00573F2D" w:rsidRDefault="00573F2D">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_Toc529124963 \h </w:instrText>
      </w:r>
      <w:r>
        <w:rPr>
          <w:noProof/>
        </w:rPr>
      </w:r>
      <w:r>
        <w:rPr>
          <w:noProof/>
        </w:rPr>
        <w:fldChar w:fldCharType="separate"/>
      </w:r>
      <w:r>
        <w:rPr>
          <w:noProof/>
        </w:rPr>
        <w:t>2</w:t>
      </w:r>
      <w:r>
        <w:rPr>
          <w:noProof/>
        </w:rPr>
        <w:fldChar w:fldCharType="end"/>
      </w:r>
    </w:p>
    <w:p w14:paraId="00C792DA" w14:textId="015EC404" w:rsidR="00573F2D" w:rsidRDefault="00573F2D">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_Toc529124964 \h </w:instrText>
      </w:r>
      <w:r>
        <w:rPr>
          <w:noProof/>
        </w:rPr>
      </w:r>
      <w:r>
        <w:rPr>
          <w:noProof/>
        </w:rPr>
        <w:fldChar w:fldCharType="separate"/>
      </w:r>
      <w:r>
        <w:rPr>
          <w:noProof/>
        </w:rPr>
        <w:t>2</w:t>
      </w:r>
      <w:r>
        <w:rPr>
          <w:noProof/>
        </w:rPr>
        <w:fldChar w:fldCharType="end"/>
      </w:r>
    </w:p>
    <w:p w14:paraId="03595425" w14:textId="00D6D98B" w:rsidR="00573F2D" w:rsidRDefault="00573F2D">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_Toc529124967 \h </w:instrText>
      </w:r>
      <w:r>
        <w:rPr>
          <w:noProof/>
        </w:rPr>
      </w:r>
      <w:r>
        <w:rPr>
          <w:noProof/>
        </w:rPr>
        <w:fldChar w:fldCharType="separate"/>
      </w:r>
      <w:r>
        <w:rPr>
          <w:noProof/>
        </w:rPr>
        <w:t>2</w:t>
      </w:r>
      <w:r>
        <w:rPr>
          <w:noProof/>
        </w:rPr>
        <w:fldChar w:fldCharType="end"/>
      </w:r>
    </w:p>
    <w:p w14:paraId="14FDC398" w14:textId="244EBEEF" w:rsidR="00573F2D" w:rsidRDefault="00573F2D">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_Toc529124968 \h </w:instrText>
      </w:r>
      <w:r>
        <w:rPr>
          <w:noProof/>
        </w:rPr>
      </w:r>
      <w:r>
        <w:rPr>
          <w:noProof/>
        </w:rPr>
        <w:fldChar w:fldCharType="separate"/>
      </w:r>
      <w:r>
        <w:rPr>
          <w:noProof/>
        </w:rPr>
        <w:t>3</w:t>
      </w:r>
      <w:r>
        <w:rPr>
          <w:noProof/>
        </w:rPr>
        <w:fldChar w:fldCharType="end"/>
      </w:r>
    </w:p>
    <w:p w14:paraId="66456D60" w14:textId="1E491F30" w:rsidR="00573F2D" w:rsidRDefault="00573F2D">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_Toc529124969 \h </w:instrText>
      </w:r>
      <w:r>
        <w:rPr>
          <w:noProof/>
        </w:rPr>
      </w:r>
      <w:r>
        <w:rPr>
          <w:noProof/>
        </w:rPr>
        <w:fldChar w:fldCharType="separate"/>
      </w:r>
      <w:r>
        <w:rPr>
          <w:noProof/>
        </w:rPr>
        <w:t>3</w:t>
      </w:r>
      <w:r>
        <w:rPr>
          <w:noProof/>
        </w:rPr>
        <w:fldChar w:fldCharType="end"/>
      </w:r>
    </w:p>
    <w:p w14:paraId="1081DD91" w14:textId="6BB5A6D8" w:rsidR="00573F2D" w:rsidRDefault="00573F2D">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_Toc529124970 \h </w:instrText>
      </w:r>
      <w:r>
        <w:rPr>
          <w:noProof/>
        </w:rPr>
      </w:r>
      <w:r>
        <w:rPr>
          <w:noProof/>
        </w:rPr>
        <w:fldChar w:fldCharType="separate"/>
      </w:r>
      <w:r>
        <w:rPr>
          <w:noProof/>
        </w:rPr>
        <w:t>3</w:t>
      </w:r>
      <w:r>
        <w:rPr>
          <w:noProof/>
        </w:rPr>
        <w:fldChar w:fldCharType="end"/>
      </w:r>
    </w:p>
    <w:p w14:paraId="611DB99F" w14:textId="54F97C8D" w:rsidR="00573F2D" w:rsidRDefault="00573F2D">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_Toc529124971 \h </w:instrText>
      </w:r>
      <w:r>
        <w:fldChar w:fldCharType="separate"/>
      </w:r>
      <w:r>
        <w:t>3</w:t>
      </w:r>
      <w:r>
        <w:fldChar w:fldCharType="end"/>
      </w:r>
    </w:p>
    <w:p w14:paraId="4C670092" w14:textId="2BB8069C" w:rsidR="00573F2D" w:rsidRDefault="00573F2D">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_Toc529124972 \h </w:instrText>
      </w:r>
      <w:r>
        <w:rPr>
          <w:noProof/>
        </w:rPr>
      </w:r>
      <w:r>
        <w:rPr>
          <w:noProof/>
        </w:rPr>
        <w:fldChar w:fldCharType="separate"/>
      </w:r>
      <w:r>
        <w:rPr>
          <w:noProof/>
        </w:rPr>
        <w:t>3</w:t>
      </w:r>
      <w:r>
        <w:rPr>
          <w:noProof/>
        </w:rPr>
        <w:fldChar w:fldCharType="end"/>
      </w:r>
    </w:p>
    <w:p w14:paraId="268DCBE4" w14:textId="2AD5A8E1" w:rsidR="00573F2D" w:rsidRDefault="00573F2D">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_Toc529124973 \h </w:instrText>
      </w:r>
      <w:r>
        <w:rPr>
          <w:noProof/>
        </w:rPr>
      </w:r>
      <w:r>
        <w:rPr>
          <w:noProof/>
        </w:rPr>
        <w:fldChar w:fldCharType="separate"/>
      </w:r>
      <w:r>
        <w:rPr>
          <w:noProof/>
        </w:rPr>
        <w:t>3</w:t>
      </w:r>
      <w:r>
        <w:rPr>
          <w:noProof/>
        </w:rPr>
        <w:fldChar w:fldCharType="end"/>
      </w:r>
    </w:p>
    <w:p w14:paraId="28D39E0E" w14:textId="04B7F1B5" w:rsidR="00573F2D" w:rsidRDefault="00573F2D">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_Toc529124974 \h </w:instrText>
      </w:r>
      <w:r>
        <w:fldChar w:fldCharType="separate"/>
      </w:r>
      <w:r>
        <w:t>4</w:t>
      </w:r>
      <w:r>
        <w:fldChar w:fldCharType="end"/>
      </w:r>
    </w:p>
    <w:p w14:paraId="596349B7" w14:textId="20514748" w:rsidR="00573F2D" w:rsidRDefault="00573F2D">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Import Existing Data</w:t>
      </w:r>
      <w:r>
        <w:rPr>
          <w:noProof/>
        </w:rPr>
        <w:tab/>
      </w:r>
      <w:r>
        <w:rPr>
          <w:noProof/>
        </w:rPr>
        <w:fldChar w:fldCharType="begin"/>
      </w:r>
      <w:r>
        <w:rPr>
          <w:noProof/>
        </w:rPr>
        <w:instrText xml:space="preserve"> PAGEREF _Toc529124976 \h </w:instrText>
      </w:r>
      <w:r>
        <w:rPr>
          <w:noProof/>
        </w:rPr>
      </w:r>
      <w:r>
        <w:rPr>
          <w:noProof/>
        </w:rPr>
        <w:fldChar w:fldCharType="separate"/>
      </w:r>
      <w:r>
        <w:rPr>
          <w:noProof/>
        </w:rPr>
        <w:t>4</w:t>
      </w:r>
      <w:r>
        <w:rPr>
          <w:noProof/>
        </w:rPr>
        <w:fldChar w:fldCharType="end"/>
      </w:r>
    </w:p>
    <w:p w14:paraId="510FC806" w14:textId="2634226B" w:rsidR="00573F2D" w:rsidRDefault="00573F2D">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Intuitive Data</w:t>
      </w:r>
      <w:r>
        <w:rPr>
          <w:noProof/>
        </w:rPr>
        <w:tab/>
      </w:r>
      <w:r>
        <w:rPr>
          <w:noProof/>
        </w:rPr>
        <w:fldChar w:fldCharType="begin"/>
      </w:r>
      <w:r>
        <w:rPr>
          <w:noProof/>
        </w:rPr>
        <w:instrText xml:space="preserve"> PAGEREF _Toc529124977 \h </w:instrText>
      </w:r>
      <w:r>
        <w:rPr>
          <w:noProof/>
        </w:rPr>
      </w:r>
      <w:r>
        <w:rPr>
          <w:noProof/>
        </w:rPr>
        <w:fldChar w:fldCharType="separate"/>
      </w:r>
      <w:r>
        <w:rPr>
          <w:noProof/>
        </w:rPr>
        <w:t>4</w:t>
      </w:r>
      <w:r>
        <w:rPr>
          <w:noProof/>
        </w:rPr>
        <w:fldChar w:fldCharType="end"/>
      </w:r>
    </w:p>
    <w:p w14:paraId="65796026" w14:textId="1910766F" w:rsidR="00573F2D" w:rsidRDefault="00573F2D">
      <w:pPr>
        <w:pStyle w:val="TOC2"/>
        <w:tabs>
          <w:tab w:val="left" w:pos="960"/>
        </w:tabs>
        <w:rPr>
          <w:rFonts w:asciiTheme="minorHAnsi" w:eastAsiaTheme="minorEastAsia" w:hAnsiTheme="minorHAnsi" w:cstheme="minorBidi"/>
          <w:noProof/>
          <w:szCs w:val="22"/>
        </w:rPr>
      </w:pPr>
      <w:r>
        <w:rPr>
          <w:noProof/>
        </w:rPr>
        <w:t xml:space="preserve">4.3 </w:t>
      </w:r>
      <w:r>
        <w:rPr>
          <w:rFonts w:asciiTheme="minorHAnsi" w:eastAsiaTheme="minorEastAsia" w:hAnsiTheme="minorHAnsi" w:cstheme="minorBidi"/>
          <w:noProof/>
          <w:szCs w:val="22"/>
        </w:rPr>
        <w:tab/>
      </w:r>
      <w:r>
        <w:rPr>
          <w:noProof/>
        </w:rPr>
        <w:t>Enter Inspection Results</w:t>
      </w:r>
      <w:r>
        <w:rPr>
          <w:noProof/>
        </w:rPr>
        <w:tab/>
      </w:r>
      <w:r>
        <w:rPr>
          <w:noProof/>
        </w:rPr>
        <w:fldChar w:fldCharType="begin"/>
      </w:r>
      <w:r>
        <w:rPr>
          <w:noProof/>
        </w:rPr>
        <w:instrText xml:space="preserve"> PAGEREF _Toc529124978 \h </w:instrText>
      </w:r>
      <w:r>
        <w:rPr>
          <w:noProof/>
        </w:rPr>
      </w:r>
      <w:r>
        <w:rPr>
          <w:noProof/>
        </w:rPr>
        <w:fldChar w:fldCharType="separate"/>
      </w:r>
      <w:r>
        <w:rPr>
          <w:noProof/>
        </w:rPr>
        <w:t>5</w:t>
      </w:r>
      <w:r>
        <w:rPr>
          <w:noProof/>
        </w:rPr>
        <w:fldChar w:fldCharType="end"/>
      </w:r>
    </w:p>
    <w:p w14:paraId="7C6A8710" w14:textId="1561F828" w:rsidR="00573F2D" w:rsidRDefault="00573F2D">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Schedule a Follow Up Inspection Immediately</w:t>
      </w:r>
      <w:r>
        <w:rPr>
          <w:noProof/>
        </w:rPr>
        <w:tab/>
      </w:r>
      <w:r>
        <w:rPr>
          <w:noProof/>
        </w:rPr>
        <w:fldChar w:fldCharType="begin"/>
      </w:r>
      <w:r>
        <w:rPr>
          <w:noProof/>
        </w:rPr>
        <w:instrText xml:space="preserve"> PAGEREF _Toc529124979 \h </w:instrText>
      </w:r>
      <w:r>
        <w:rPr>
          <w:noProof/>
        </w:rPr>
      </w:r>
      <w:r>
        <w:rPr>
          <w:noProof/>
        </w:rPr>
        <w:fldChar w:fldCharType="separate"/>
      </w:r>
      <w:r>
        <w:rPr>
          <w:noProof/>
        </w:rPr>
        <w:t>6</w:t>
      </w:r>
      <w:r>
        <w:rPr>
          <w:noProof/>
        </w:rPr>
        <w:fldChar w:fldCharType="end"/>
      </w:r>
    </w:p>
    <w:p w14:paraId="1DCC7B48" w14:textId="1C60F4FA" w:rsidR="00573F2D" w:rsidRDefault="00573F2D">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Schedule a General Inspection Immediately</w:t>
      </w:r>
      <w:r>
        <w:rPr>
          <w:noProof/>
        </w:rPr>
        <w:tab/>
      </w:r>
      <w:r>
        <w:rPr>
          <w:noProof/>
        </w:rPr>
        <w:fldChar w:fldCharType="begin"/>
      </w:r>
      <w:r>
        <w:rPr>
          <w:noProof/>
        </w:rPr>
        <w:instrText xml:space="preserve"> PAGEREF _Toc529124980 \h </w:instrText>
      </w:r>
      <w:r>
        <w:rPr>
          <w:noProof/>
        </w:rPr>
      </w:r>
      <w:r>
        <w:rPr>
          <w:noProof/>
        </w:rPr>
        <w:fldChar w:fldCharType="separate"/>
      </w:r>
      <w:r>
        <w:rPr>
          <w:noProof/>
        </w:rPr>
        <w:t>6</w:t>
      </w:r>
      <w:r>
        <w:rPr>
          <w:noProof/>
        </w:rPr>
        <w:fldChar w:fldCharType="end"/>
      </w:r>
    </w:p>
    <w:p w14:paraId="48A24668" w14:textId="4805CA15" w:rsidR="00573F2D" w:rsidRDefault="00573F2D">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Help Organize Inspection</w:t>
      </w:r>
      <w:r>
        <w:rPr>
          <w:noProof/>
        </w:rPr>
        <w:tab/>
      </w:r>
      <w:r>
        <w:rPr>
          <w:noProof/>
        </w:rPr>
        <w:fldChar w:fldCharType="begin"/>
      </w:r>
      <w:r>
        <w:rPr>
          <w:noProof/>
        </w:rPr>
        <w:instrText xml:space="preserve"> PAGEREF _Toc529124981 \h </w:instrText>
      </w:r>
      <w:r>
        <w:rPr>
          <w:noProof/>
        </w:rPr>
      </w:r>
      <w:r>
        <w:rPr>
          <w:noProof/>
        </w:rPr>
        <w:fldChar w:fldCharType="separate"/>
      </w:r>
      <w:r>
        <w:rPr>
          <w:noProof/>
        </w:rPr>
        <w:t>7</w:t>
      </w:r>
      <w:r>
        <w:rPr>
          <w:noProof/>
        </w:rPr>
        <w:fldChar w:fldCharType="end"/>
      </w:r>
    </w:p>
    <w:p w14:paraId="1473E80A" w14:textId="7AC68CB2" w:rsidR="00573F2D" w:rsidRDefault="00573F2D">
      <w:pPr>
        <w:pStyle w:val="TOC2"/>
        <w:tabs>
          <w:tab w:val="left" w:pos="96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Manually Override Scheduling</w:t>
      </w:r>
      <w:r>
        <w:rPr>
          <w:noProof/>
        </w:rPr>
        <w:tab/>
      </w:r>
      <w:r>
        <w:rPr>
          <w:noProof/>
        </w:rPr>
        <w:fldChar w:fldCharType="begin"/>
      </w:r>
      <w:r>
        <w:rPr>
          <w:noProof/>
        </w:rPr>
        <w:instrText xml:space="preserve"> PAGEREF _Toc529124982 \h </w:instrText>
      </w:r>
      <w:r>
        <w:rPr>
          <w:noProof/>
        </w:rPr>
      </w:r>
      <w:r>
        <w:rPr>
          <w:noProof/>
        </w:rPr>
        <w:fldChar w:fldCharType="separate"/>
      </w:r>
      <w:r>
        <w:rPr>
          <w:noProof/>
        </w:rPr>
        <w:t>8</w:t>
      </w:r>
      <w:r>
        <w:rPr>
          <w:noProof/>
        </w:rPr>
        <w:fldChar w:fldCharType="end"/>
      </w:r>
    </w:p>
    <w:p w14:paraId="3D997C75" w14:textId="064BD70C" w:rsidR="00573F2D" w:rsidRDefault="00573F2D">
      <w:pPr>
        <w:pStyle w:val="TOC2"/>
        <w:tabs>
          <w:tab w:val="left" w:pos="960"/>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Pr>
          <w:noProof/>
        </w:rPr>
        <w:t>Export Data</w:t>
      </w:r>
      <w:r>
        <w:rPr>
          <w:noProof/>
        </w:rPr>
        <w:tab/>
      </w:r>
      <w:r>
        <w:rPr>
          <w:noProof/>
        </w:rPr>
        <w:fldChar w:fldCharType="begin"/>
      </w:r>
      <w:r>
        <w:rPr>
          <w:noProof/>
        </w:rPr>
        <w:instrText xml:space="preserve"> PAGEREF _Toc529124984 \h </w:instrText>
      </w:r>
      <w:r>
        <w:rPr>
          <w:noProof/>
        </w:rPr>
      </w:r>
      <w:r>
        <w:rPr>
          <w:noProof/>
        </w:rPr>
        <w:fldChar w:fldCharType="separate"/>
      </w:r>
      <w:r>
        <w:rPr>
          <w:noProof/>
        </w:rPr>
        <w:t>8</w:t>
      </w:r>
      <w:r>
        <w:rPr>
          <w:noProof/>
        </w:rPr>
        <w:fldChar w:fldCharType="end"/>
      </w:r>
    </w:p>
    <w:p w14:paraId="44487084" w14:textId="5F9115DF" w:rsidR="00573F2D" w:rsidRDefault="00573F2D">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Requirements</w:t>
      </w:r>
      <w:r>
        <w:tab/>
      </w:r>
      <w:r>
        <w:fldChar w:fldCharType="begin"/>
      </w:r>
      <w:r>
        <w:instrText xml:space="preserve"> PAGEREF _Toc529125005 \h </w:instrText>
      </w:r>
      <w:r>
        <w:fldChar w:fldCharType="separate"/>
      </w:r>
      <w:r>
        <w:t>9</w:t>
      </w:r>
      <w:r>
        <w:fldChar w:fldCharType="end"/>
      </w:r>
    </w:p>
    <w:p w14:paraId="2A1153E4" w14:textId="5BFD58BB" w:rsidR="00573F2D" w:rsidRDefault="00573F2D">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Appendix A: Glossary</w:t>
      </w:r>
      <w:r>
        <w:tab/>
      </w:r>
      <w:r>
        <w:fldChar w:fldCharType="begin"/>
      </w:r>
      <w:r>
        <w:instrText xml:space="preserve"> PAGEREF _Toc529125006 \h </w:instrText>
      </w:r>
      <w:r>
        <w:fldChar w:fldCharType="separate"/>
      </w:r>
      <w:r>
        <w:t>9</w:t>
      </w:r>
      <w:r>
        <w:fldChar w:fldCharType="end"/>
      </w:r>
    </w:p>
    <w:p w14:paraId="75CC26CB" w14:textId="78A628BC" w:rsidR="00573F2D" w:rsidRDefault="00573F2D">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_Toc529125007 \h </w:instrText>
      </w:r>
      <w:r>
        <w:fldChar w:fldCharType="separate"/>
      </w:r>
      <w:r>
        <w:t>10</w:t>
      </w:r>
      <w:r>
        <w:fldChar w:fldCharType="end"/>
      </w:r>
    </w:p>
    <w:p w14:paraId="30F271A6" w14:textId="39C97EFC" w:rsidR="00BA3D2F" w:rsidRDefault="00BA3D2F" w:rsidP="00BA3D2F">
      <w:pPr>
        <w:rPr>
          <w:rFonts w:ascii="Times New Roman" w:hAnsi="Times New Roman"/>
          <w:b/>
          <w:noProof/>
        </w:rPr>
      </w:pPr>
      <w:r>
        <w:rPr>
          <w:rFonts w:ascii="Times New Roman" w:hAnsi="Times New Roman"/>
          <w:b/>
          <w:noProof/>
        </w:rPr>
        <w:fldChar w:fldCharType="end"/>
      </w:r>
    </w:p>
    <w:p w14:paraId="5FFEC412" w14:textId="77777777" w:rsidR="00BA3D2F" w:rsidRDefault="00BA3D2F" w:rsidP="00BA3D2F">
      <w:pPr>
        <w:rPr>
          <w:rFonts w:ascii="Times New Roman" w:hAnsi="Times New Roman"/>
          <w:b/>
          <w:noProof/>
        </w:rPr>
      </w:pPr>
    </w:p>
    <w:p w14:paraId="4BB4CD6A" w14:textId="77777777" w:rsidR="00BA3D2F" w:rsidRDefault="00BA3D2F" w:rsidP="00BA3D2F">
      <w:pPr>
        <w:pStyle w:val="TOCEntry"/>
      </w:pPr>
      <w:bookmarkStart w:id="11" w:name="_Toc529147977"/>
      <w:bookmarkStart w:id="12" w:name="_Toc529124954"/>
      <w:r>
        <w:t>Revision History</w:t>
      </w:r>
      <w:bookmarkEnd w:id="11"/>
      <w:bookmarkEnd w:id="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A3D2F" w14:paraId="37AF2E6B" w14:textId="77777777" w:rsidTr="00DE006F">
        <w:tc>
          <w:tcPr>
            <w:tcW w:w="2160" w:type="dxa"/>
            <w:tcBorders>
              <w:top w:val="single" w:sz="12" w:space="0" w:color="auto"/>
              <w:bottom w:val="double" w:sz="12" w:space="0" w:color="auto"/>
            </w:tcBorders>
          </w:tcPr>
          <w:p w14:paraId="72394468" w14:textId="77777777" w:rsidR="00BA3D2F" w:rsidRDefault="00BA3D2F" w:rsidP="00DE006F">
            <w:pPr>
              <w:spacing w:before="40" w:after="40"/>
              <w:rPr>
                <w:b/>
              </w:rPr>
            </w:pPr>
            <w:r>
              <w:rPr>
                <w:b/>
              </w:rPr>
              <w:t>Name</w:t>
            </w:r>
          </w:p>
        </w:tc>
        <w:tc>
          <w:tcPr>
            <w:tcW w:w="1170" w:type="dxa"/>
            <w:tcBorders>
              <w:top w:val="single" w:sz="12" w:space="0" w:color="auto"/>
              <w:bottom w:val="double" w:sz="12" w:space="0" w:color="auto"/>
            </w:tcBorders>
          </w:tcPr>
          <w:p w14:paraId="1A022F03" w14:textId="77777777" w:rsidR="00BA3D2F" w:rsidRDefault="00BA3D2F" w:rsidP="00DE006F">
            <w:pPr>
              <w:spacing w:before="40" w:after="40"/>
              <w:rPr>
                <w:b/>
              </w:rPr>
            </w:pPr>
            <w:r>
              <w:rPr>
                <w:b/>
              </w:rPr>
              <w:t>Date</w:t>
            </w:r>
          </w:p>
        </w:tc>
        <w:tc>
          <w:tcPr>
            <w:tcW w:w="4954" w:type="dxa"/>
            <w:tcBorders>
              <w:top w:val="single" w:sz="12" w:space="0" w:color="auto"/>
              <w:bottom w:val="double" w:sz="12" w:space="0" w:color="auto"/>
            </w:tcBorders>
          </w:tcPr>
          <w:p w14:paraId="60D248D9" w14:textId="77777777" w:rsidR="00BA3D2F" w:rsidRDefault="00BA3D2F" w:rsidP="00DE006F">
            <w:pPr>
              <w:spacing w:before="40" w:after="40"/>
              <w:rPr>
                <w:b/>
              </w:rPr>
            </w:pPr>
            <w:r>
              <w:rPr>
                <w:b/>
              </w:rPr>
              <w:t>Reason For Changes</w:t>
            </w:r>
          </w:p>
        </w:tc>
        <w:tc>
          <w:tcPr>
            <w:tcW w:w="1584" w:type="dxa"/>
            <w:tcBorders>
              <w:top w:val="single" w:sz="12" w:space="0" w:color="auto"/>
              <w:bottom w:val="double" w:sz="12" w:space="0" w:color="auto"/>
            </w:tcBorders>
          </w:tcPr>
          <w:p w14:paraId="7E41A6F6" w14:textId="77777777" w:rsidR="00BA3D2F" w:rsidRDefault="00BA3D2F" w:rsidP="00DE006F">
            <w:pPr>
              <w:spacing w:before="40" w:after="40"/>
              <w:rPr>
                <w:b/>
              </w:rPr>
            </w:pPr>
            <w:r>
              <w:rPr>
                <w:b/>
              </w:rPr>
              <w:t>Version</w:t>
            </w:r>
          </w:p>
        </w:tc>
      </w:tr>
      <w:tr w:rsidR="00BA3D2F" w14:paraId="03914923" w14:textId="77777777" w:rsidTr="00DE006F">
        <w:tc>
          <w:tcPr>
            <w:tcW w:w="2160" w:type="dxa"/>
            <w:tcBorders>
              <w:top w:val="nil"/>
            </w:tcBorders>
          </w:tcPr>
          <w:p w14:paraId="56948CDF" w14:textId="77777777" w:rsidR="00BA3D2F" w:rsidRDefault="00BA3D2F" w:rsidP="00DE006F">
            <w:pPr>
              <w:spacing w:before="40" w:after="40"/>
            </w:pPr>
          </w:p>
        </w:tc>
        <w:tc>
          <w:tcPr>
            <w:tcW w:w="1170" w:type="dxa"/>
            <w:tcBorders>
              <w:top w:val="nil"/>
            </w:tcBorders>
          </w:tcPr>
          <w:p w14:paraId="1BED243A" w14:textId="77777777" w:rsidR="00BA3D2F" w:rsidRDefault="00BA3D2F" w:rsidP="00DE006F">
            <w:pPr>
              <w:spacing w:before="40" w:after="40"/>
            </w:pPr>
          </w:p>
        </w:tc>
        <w:tc>
          <w:tcPr>
            <w:tcW w:w="4954" w:type="dxa"/>
            <w:tcBorders>
              <w:top w:val="nil"/>
            </w:tcBorders>
          </w:tcPr>
          <w:p w14:paraId="7393770B" w14:textId="77777777" w:rsidR="00BA3D2F" w:rsidRDefault="00BA3D2F" w:rsidP="00DE006F">
            <w:pPr>
              <w:spacing w:before="40" w:after="40"/>
            </w:pPr>
          </w:p>
        </w:tc>
        <w:tc>
          <w:tcPr>
            <w:tcW w:w="1584" w:type="dxa"/>
            <w:tcBorders>
              <w:top w:val="nil"/>
            </w:tcBorders>
          </w:tcPr>
          <w:p w14:paraId="7B4AE71D" w14:textId="77777777" w:rsidR="00BA3D2F" w:rsidRDefault="00BA3D2F" w:rsidP="00DE006F">
            <w:pPr>
              <w:spacing w:before="40" w:after="40"/>
            </w:pPr>
          </w:p>
        </w:tc>
      </w:tr>
      <w:tr w:rsidR="00BA3D2F" w14:paraId="1FFCF38B" w14:textId="77777777" w:rsidTr="00DE006F">
        <w:tc>
          <w:tcPr>
            <w:tcW w:w="2160" w:type="dxa"/>
            <w:tcBorders>
              <w:bottom w:val="single" w:sz="12" w:space="0" w:color="auto"/>
            </w:tcBorders>
          </w:tcPr>
          <w:p w14:paraId="77AF7218" w14:textId="77777777" w:rsidR="00BA3D2F" w:rsidRDefault="00BA3D2F" w:rsidP="00DE006F">
            <w:pPr>
              <w:spacing w:before="40" w:after="40"/>
            </w:pPr>
          </w:p>
        </w:tc>
        <w:tc>
          <w:tcPr>
            <w:tcW w:w="1170" w:type="dxa"/>
            <w:tcBorders>
              <w:bottom w:val="single" w:sz="12" w:space="0" w:color="auto"/>
            </w:tcBorders>
          </w:tcPr>
          <w:p w14:paraId="20B8ED45" w14:textId="77777777" w:rsidR="00BA3D2F" w:rsidRDefault="00BA3D2F" w:rsidP="00DE006F">
            <w:pPr>
              <w:spacing w:before="40" w:after="40"/>
            </w:pPr>
          </w:p>
        </w:tc>
        <w:tc>
          <w:tcPr>
            <w:tcW w:w="4954" w:type="dxa"/>
            <w:tcBorders>
              <w:bottom w:val="single" w:sz="12" w:space="0" w:color="auto"/>
            </w:tcBorders>
          </w:tcPr>
          <w:p w14:paraId="71732EEE" w14:textId="77777777" w:rsidR="00BA3D2F" w:rsidRDefault="00BA3D2F" w:rsidP="00DE006F">
            <w:pPr>
              <w:spacing w:before="40" w:after="40"/>
            </w:pPr>
          </w:p>
        </w:tc>
        <w:tc>
          <w:tcPr>
            <w:tcW w:w="1584" w:type="dxa"/>
            <w:tcBorders>
              <w:bottom w:val="single" w:sz="12" w:space="0" w:color="auto"/>
            </w:tcBorders>
          </w:tcPr>
          <w:p w14:paraId="6ADC4982" w14:textId="77777777" w:rsidR="00BA3D2F" w:rsidRDefault="00BA3D2F" w:rsidP="00DE006F">
            <w:pPr>
              <w:spacing w:before="40" w:after="40"/>
            </w:pPr>
          </w:p>
        </w:tc>
      </w:tr>
    </w:tbl>
    <w:p w14:paraId="4617E3F4" w14:textId="77777777" w:rsidR="00BA3D2F" w:rsidRDefault="00BA3D2F" w:rsidP="00BA3D2F">
      <w:pPr>
        <w:rPr>
          <w:b/>
        </w:rPr>
      </w:pPr>
    </w:p>
    <w:p w14:paraId="1D90D3EC" w14:textId="77777777" w:rsidR="00BA3D2F" w:rsidRDefault="00BA3D2F" w:rsidP="00BA3D2F"/>
    <w:p w14:paraId="581EB4C3" w14:textId="77777777" w:rsidR="00BA3D2F" w:rsidRDefault="00BA3D2F" w:rsidP="00BA3D2F">
      <w:pPr>
        <w:sectPr w:rsidR="00BA3D2F">
          <w:headerReference w:type="default" r:id="rId10"/>
          <w:footerReference w:type="default" r:id="rId11"/>
          <w:pgSz w:w="12240" w:h="15840" w:code="1"/>
          <w:pgMar w:top="1440" w:right="1440" w:bottom="1440" w:left="1440" w:header="720" w:footer="720" w:gutter="0"/>
          <w:pgNumType w:fmt="lowerRoman"/>
          <w:cols w:space="720"/>
        </w:sectPr>
      </w:pPr>
    </w:p>
    <w:p w14:paraId="2D09873D" w14:textId="77777777" w:rsidR="00BA3D2F" w:rsidRDefault="00BA3D2F" w:rsidP="00BA3D2F">
      <w:pPr>
        <w:pStyle w:val="Heading1"/>
      </w:pPr>
      <w:bookmarkStart w:id="13" w:name="_Toc439994665"/>
      <w:bookmarkStart w:id="14" w:name="_Toc529147978"/>
      <w:bookmarkStart w:id="15" w:name="_Toc529124955"/>
      <w:r>
        <w:lastRenderedPageBreak/>
        <w:t>Introduction</w:t>
      </w:r>
      <w:bookmarkEnd w:id="13"/>
      <w:bookmarkEnd w:id="14"/>
      <w:bookmarkEnd w:id="15"/>
    </w:p>
    <w:p w14:paraId="6196064D" w14:textId="77777777" w:rsidR="00BA3D2F" w:rsidRDefault="00BA3D2F" w:rsidP="00BA3D2F">
      <w:pPr>
        <w:pStyle w:val="Heading2"/>
      </w:pPr>
      <w:bookmarkStart w:id="16" w:name="_Toc529147979"/>
      <w:bookmarkStart w:id="17" w:name="_Toc529124956"/>
      <w:r>
        <w:t>Purpose</w:t>
      </w:r>
      <w:bookmarkEnd w:id="16"/>
      <w:bookmarkEnd w:id="17"/>
    </w:p>
    <w:p w14:paraId="537C9B54" w14:textId="77777777" w:rsidR="00BA3D2F" w:rsidRPr="007F6B20" w:rsidRDefault="00BA3D2F" w:rsidP="00BA3D2F">
      <w:pPr>
        <w:pStyle w:val="template"/>
        <w:rPr>
          <w:rFonts w:ascii="Times" w:hAnsi="Times" w:cs="Times"/>
          <w:i w:val="0"/>
          <w:sz w:val="24"/>
          <w:szCs w:val="24"/>
        </w:rPr>
      </w:pPr>
      <w:r w:rsidRPr="007F6B20">
        <w:rPr>
          <w:rFonts w:ascii="Times" w:hAnsi="Times" w:cs="Times"/>
          <w:i w:val="0"/>
          <w:sz w:val="24"/>
          <w:szCs w:val="24"/>
        </w:rPr>
        <w:t>Product: Assisted Living Facility Inspection Scheduler Version 0.1</w:t>
      </w:r>
    </w:p>
    <w:p w14:paraId="6E5FB9CF" w14:textId="77777777" w:rsidR="00BA3D2F" w:rsidRPr="007F6B20" w:rsidRDefault="00BA3D2F" w:rsidP="00BA3D2F">
      <w:pPr>
        <w:pStyle w:val="template"/>
        <w:rPr>
          <w:rFonts w:ascii="Times" w:hAnsi="Times" w:cs="Times"/>
          <w:i w:val="0"/>
          <w:sz w:val="24"/>
          <w:szCs w:val="24"/>
        </w:rPr>
      </w:pPr>
    </w:p>
    <w:p w14:paraId="6968214C" w14:textId="77777777" w:rsidR="00BA3D2F" w:rsidRPr="007F6B20" w:rsidRDefault="00BA3D2F" w:rsidP="00BA3D2F">
      <w:pPr>
        <w:pStyle w:val="template"/>
        <w:rPr>
          <w:rFonts w:ascii="Times" w:hAnsi="Times" w:cs="Times"/>
          <w:i w:val="0"/>
          <w:sz w:val="24"/>
          <w:szCs w:val="24"/>
        </w:rPr>
      </w:pPr>
      <w:r w:rsidRPr="007F6B20">
        <w:rPr>
          <w:rFonts w:ascii="Times" w:hAnsi="Times" w:cs="Times"/>
          <w:i w:val="0"/>
          <w:sz w:val="24"/>
          <w:szCs w:val="24"/>
        </w:rPr>
        <w:t>The purpose of this Software Requirement Specification (SRS) is to detail the product in its entirety; From requirements the software will incorporate, to the specifications we will use to implement the requirements, the validation tests that will be used to ensure each requirement is implemented, and the verification tests that specifications were followed.</w:t>
      </w:r>
    </w:p>
    <w:p w14:paraId="5AD25E6A" w14:textId="77777777" w:rsidR="00BA3D2F" w:rsidRDefault="00BA3D2F" w:rsidP="00BA3D2F">
      <w:pPr>
        <w:pStyle w:val="Heading2"/>
      </w:pPr>
      <w:bookmarkStart w:id="18" w:name="_Toc439994668"/>
      <w:bookmarkStart w:id="19" w:name="_Toc529147980"/>
      <w:bookmarkStart w:id="20" w:name="_Toc529124957"/>
      <w:r>
        <w:t>Document Conventions</w:t>
      </w:r>
      <w:bookmarkEnd w:id="18"/>
      <w:bookmarkEnd w:id="19"/>
      <w:bookmarkEnd w:id="20"/>
    </w:p>
    <w:p w14:paraId="537CE15F" w14:textId="77777777" w:rsidR="00BA3D2F" w:rsidRPr="007F6B20" w:rsidRDefault="00BA3D2F" w:rsidP="00BA3D2F">
      <w:pPr>
        <w:pStyle w:val="template"/>
        <w:rPr>
          <w:rFonts w:ascii="Times" w:hAnsi="Times" w:cs="Times"/>
          <w:i w:val="0"/>
          <w:sz w:val="24"/>
          <w:szCs w:val="24"/>
        </w:rPr>
      </w:pPr>
      <w:r w:rsidRPr="007F6B20">
        <w:rPr>
          <w:rFonts w:ascii="Times" w:hAnsi="Times" w:cs="Times"/>
          <w:i w:val="0"/>
          <w:sz w:val="24"/>
          <w:szCs w:val="24"/>
        </w:rPr>
        <w:t>There is no particular priority associated with the order features are listed, however higher level headings are the primary objective to which the nested headings contribute to or elaborate on.</w:t>
      </w:r>
    </w:p>
    <w:p w14:paraId="78DEE3AF" w14:textId="77777777" w:rsidR="00BA3D2F" w:rsidRPr="007F6B20" w:rsidRDefault="00BA3D2F" w:rsidP="00BA3D2F">
      <w:pPr>
        <w:pStyle w:val="template"/>
        <w:rPr>
          <w:rFonts w:ascii="Times" w:hAnsi="Times" w:cs="Times"/>
          <w:sz w:val="24"/>
          <w:szCs w:val="24"/>
        </w:rPr>
      </w:pPr>
    </w:p>
    <w:p w14:paraId="19D1992D" w14:textId="77777777" w:rsidR="00BA3D2F" w:rsidRPr="007F6B20" w:rsidRDefault="00BA3D2F" w:rsidP="00BA3D2F">
      <w:pPr>
        <w:pStyle w:val="template"/>
        <w:rPr>
          <w:ins w:id="21" w:author="Kenny" w:date="2018-11-03T10:38:00Z"/>
          <w:rFonts w:ascii="Times" w:hAnsi="Times" w:cs="Times"/>
          <w:sz w:val="24"/>
          <w:szCs w:val="24"/>
        </w:rPr>
      </w:pPr>
      <w:r w:rsidRPr="007F6B20">
        <w:rPr>
          <w:rFonts w:ascii="Times" w:hAnsi="Times" w:cs="Times"/>
          <w:i w:val="0"/>
          <w:sz w:val="24"/>
          <w:szCs w:val="24"/>
        </w:rPr>
        <w:t xml:space="preserve">In general the headings will be designated in bold as a period separated list in the following format as applicable: </w:t>
      </w:r>
      <w:r w:rsidRPr="007F6B20">
        <w:rPr>
          <w:rFonts w:ascii="Times" w:hAnsi="Times" w:cs="Times"/>
          <w:sz w:val="24"/>
          <w:szCs w:val="24"/>
        </w:rPr>
        <w:t>Section . Subsection . (Requirement/Specification/Validation)</w:t>
      </w:r>
    </w:p>
    <w:p w14:paraId="18EE1CB5" w14:textId="77777777" w:rsidR="00BA3D2F" w:rsidRDefault="00BA3D2F" w:rsidP="00BA3D2F">
      <w:pPr>
        <w:pStyle w:val="template"/>
        <w:rPr>
          <w:ins w:id="22" w:author="Kenny" w:date="2018-11-03T10:38:00Z"/>
        </w:rPr>
      </w:pPr>
    </w:p>
    <w:p w14:paraId="01CFF891" w14:textId="77777777" w:rsidR="00BA3D2F" w:rsidRPr="00E55D1B" w:rsidDel="00954A5D" w:rsidRDefault="00BA3D2F" w:rsidP="00BA3D2F">
      <w:pPr>
        <w:pStyle w:val="template"/>
        <w:rPr>
          <w:del w:id="23" w:author="Kenny" w:date="2018-11-03T10:53:00Z"/>
        </w:rPr>
      </w:pPr>
      <w:bookmarkStart w:id="24" w:name="_Toc529119169"/>
      <w:bookmarkStart w:id="25" w:name="_Toc529147981"/>
      <w:bookmarkStart w:id="26" w:name="_Toc529119224"/>
      <w:bookmarkStart w:id="27" w:name="_Toc529124865"/>
      <w:bookmarkStart w:id="28" w:name="_Toc529124958"/>
      <w:bookmarkEnd w:id="24"/>
      <w:bookmarkEnd w:id="25"/>
      <w:bookmarkEnd w:id="26"/>
      <w:bookmarkEnd w:id="27"/>
      <w:bookmarkEnd w:id="28"/>
    </w:p>
    <w:p w14:paraId="227F779E" w14:textId="77777777" w:rsidR="00BA3D2F" w:rsidRDefault="00BA3D2F" w:rsidP="00BA3D2F">
      <w:pPr>
        <w:pStyle w:val="Heading2"/>
      </w:pPr>
      <w:bookmarkStart w:id="29" w:name="_Toc439994669"/>
      <w:bookmarkStart w:id="30" w:name="_Toc529147982"/>
      <w:bookmarkStart w:id="31" w:name="_Toc529124959"/>
      <w:r>
        <w:t>Intended Audience and Reading Suggestions</w:t>
      </w:r>
      <w:bookmarkEnd w:id="29"/>
      <w:bookmarkEnd w:id="30"/>
      <w:bookmarkEnd w:id="31"/>
    </w:p>
    <w:p w14:paraId="0F1CB0EF" w14:textId="77777777" w:rsidR="00BA3D2F" w:rsidRPr="007F6B20" w:rsidRDefault="00BA3D2F" w:rsidP="00BA3D2F">
      <w:pPr>
        <w:pStyle w:val="template"/>
        <w:rPr>
          <w:rFonts w:ascii="Times" w:hAnsi="Times" w:cs="Times"/>
          <w:i w:val="0"/>
          <w:sz w:val="24"/>
          <w:szCs w:val="24"/>
        </w:rPr>
      </w:pPr>
      <w:r w:rsidRPr="007F6B20">
        <w:rPr>
          <w:rFonts w:ascii="Times" w:hAnsi="Times" w:cs="Times"/>
          <w:i w:val="0"/>
          <w:sz w:val="24"/>
          <w:szCs w:val="24"/>
        </w:rPr>
        <w:t>This document is primarily intended for use by the project developers, however Sections 1 and 2 are applicable for any reader as they detail the purpose and high-level details of this project.</w:t>
      </w:r>
    </w:p>
    <w:p w14:paraId="5ABC84B5" w14:textId="77777777" w:rsidR="00BA3D2F" w:rsidRPr="007F6B20" w:rsidRDefault="00BA3D2F" w:rsidP="00BA3D2F">
      <w:pPr>
        <w:pStyle w:val="template"/>
        <w:rPr>
          <w:rFonts w:ascii="Times" w:hAnsi="Times" w:cs="Times"/>
          <w:i w:val="0"/>
          <w:sz w:val="24"/>
          <w:szCs w:val="24"/>
        </w:rPr>
      </w:pPr>
    </w:p>
    <w:p w14:paraId="0D3C0353" w14:textId="77777777" w:rsidR="00BA3D2F" w:rsidRPr="007F6B20" w:rsidRDefault="00BA3D2F" w:rsidP="00BA3D2F">
      <w:pPr>
        <w:pStyle w:val="template"/>
        <w:rPr>
          <w:rFonts w:ascii="Times" w:hAnsi="Times" w:cs="Times"/>
          <w:i w:val="0"/>
          <w:sz w:val="24"/>
          <w:szCs w:val="24"/>
        </w:rPr>
      </w:pPr>
      <w:r w:rsidRPr="007F6B20">
        <w:rPr>
          <w:rFonts w:ascii="Times" w:hAnsi="Times" w:cs="Times"/>
          <w:b/>
          <w:i w:val="0"/>
          <w:sz w:val="24"/>
          <w:szCs w:val="24"/>
        </w:rPr>
        <w:t>Users</w:t>
      </w:r>
      <w:r w:rsidRPr="007F6B20">
        <w:rPr>
          <w:rFonts w:ascii="Times" w:hAnsi="Times" w:cs="Times"/>
          <w:i w:val="0"/>
          <w:sz w:val="24"/>
          <w:szCs w:val="24"/>
        </w:rPr>
        <w:t>: May specifically find Sections 2.2, 2.6 and Section 4 helpful in seeing a listing of what functions the product can perform. In particular, 2.6 details where to find the complete user documentation.</w:t>
      </w:r>
    </w:p>
    <w:p w14:paraId="52584C63" w14:textId="77777777" w:rsidR="00BA3D2F" w:rsidRPr="007F6B20" w:rsidRDefault="00BA3D2F" w:rsidP="00BA3D2F">
      <w:pPr>
        <w:pStyle w:val="template"/>
        <w:rPr>
          <w:rFonts w:ascii="Times" w:hAnsi="Times" w:cs="Times"/>
          <w:i w:val="0"/>
          <w:sz w:val="24"/>
          <w:szCs w:val="24"/>
        </w:rPr>
      </w:pPr>
    </w:p>
    <w:p w14:paraId="20774583" w14:textId="77777777" w:rsidR="00BA3D2F" w:rsidRPr="007F6B20" w:rsidRDefault="00BA3D2F" w:rsidP="00BA3D2F">
      <w:pPr>
        <w:pStyle w:val="template"/>
        <w:rPr>
          <w:rFonts w:ascii="Times" w:hAnsi="Times" w:cs="Times"/>
          <w:i w:val="0"/>
          <w:sz w:val="24"/>
          <w:szCs w:val="24"/>
        </w:rPr>
      </w:pPr>
      <w:r w:rsidRPr="007F6B20">
        <w:rPr>
          <w:rFonts w:ascii="Times" w:hAnsi="Times" w:cs="Times"/>
          <w:b/>
          <w:i w:val="0"/>
          <w:sz w:val="24"/>
          <w:szCs w:val="24"/>
        </w:rPr>
        <w:t>Troubleshooting</w:t>
      </w:r>
      <w:r w:rsidRPr="007F6B20">
        <w:rPr>
          <w:rFonts w:ascii="Times" w:hAnsi="Times" w:cs="Times"/>
          <w:i w:val="0"/>
          <w:sz w:val="24"/>
          <w:szCs w:val="24"/>
        </w:rPr>
        <w:t xml:space="preserve">: Section 2, Section 3 and Section 5 may assist in troubleshooting issues with the software. </w:t>
      </w:r>
    </w:p>
    <w:p w14:paraId="1AB27A60" w14:textId="77777777" w:rsidR="00BA3D2F" w:rsidRPr="007F6B20" w:rsidRDefault="00BA3D2F" w:rsidP="00BA3D2F">
      <w:pPr>
        <w:pStyle w:val="template"/>
        <w:rPr>
          <w:rFonts w:ascii="Times" w:hAnsi="Times" w:cs="Times"/>
          <w:sz w:val="24"/>
          <w:szCs w:val="24"/>
        </w:rPr>
      </w:pPr>
    </w:p>
    <w:p w14:paraId="4C0D68CD" w14:textId="77777777" w:rsidR="00BA3D2F" w:rsidRPr="007F6B20" w:rsidRDefault="00BA3D2F" w:rsidP="00BA3D2F">
      <w:pPr>
        <w:pStyle w:val="template"/>
        <w:rPr>
          <w:rFonts w:ascii="Times" w:hAnsi="Times" w:cs="Times"/>
          <w:b/>
          <w:i w:val="0"/>
          <w:sz w:val="24"/>
          <w:szCs w:val="24"/>
        </w:rPr>
      </w:pPr>
      <w:r w:rsidRPr="007F6B20">
        <w:rPr>
          <w:rFonts w:ascii="Times" w:hAnsi="Times" w:cs="Times"/>
          <w:b/>
          <w:i w:val="0"/>
          <w:sz w:val="24"/>
          <w:szCs w:val="24"/>
        </w:rPr>
        <w:t xml:space="preserve">Developers: </w:t>
      </w:r>
      <w:r w:rsidRPr="007F6B20">
        <w:rPr>
          <w:rFonts w:ascii="Times" w:hAnsi="Times" w:cs="Times"/>
          <w:i w:val="0"/>
          <w:sz w:val="24"/>
          <w:szCs w:val="24"/>
        </w:rPr>
        <w:t>Sections 1 and 2 will provide an overview of the project, Sections 3 and 4 will specify the features of the product.</w:t>
      </w:r>
    </w:p>
    <w:p w14:paraId="397A5598" w14:textId="77777777" w:rsidR="00BA3D2F" w:rsidRDefault="00BA3D2F" w:rsidP="00BA3D2F">
      <w:pPr>
        <w:pStyle w:val="Heading2"/>
      </w:pPr>
      <w:bookmarkStart w:id="32" w:name="_Toc529147983"/>
      <w:bookmarkStart w:id="33" w:name="_Toc529124960"/>
      <w:r>
        <w:t>Mission Statement</w:t>
      </w:r>
      <w:bookmarkEnd w:id="32"/>
      <w:bookmarkEnd w:id="33"/>
    </w:p>
    <w:p w14:paraId="253268E2" w14:textId="77777777" w:rsidR="00BA3D2F" w:rsidRPr="007F6B20" w:rsidRDefault="00BA3D2F" w:rsidP="00BA3D2F">
      <w:pPr>
        <w:pStyle w:val="template"/>
        <w:rPr>
          <w:rFonts w:ascii="Times" w:hAnsi="Times" w:cs="Times"/>
          <w:i w:val="0"/>
          <w:sz w:val="24"/>
          <w:szCs w:val="24"/>
        </w:rPr>
      </w:pPr>
      <w:r w:rsidRPr="007F6B20">
        <w:rPr>
          <w:rFonts w:ascii="Times" w:hAnsi="Times" w:cs="Times"/>
          <w:i w:val="0"/>
          <w:sz w:val="24"/>
          <w:szCs w:val="24"/>
        </w:rPr>
        <w:t xml:space="preserve">Our mission is to make the scheduling of Assisted Living Facility inspections an advantage to Washington DSHS and not a burden. Our goal is to provide a flexible software solution to help organize and automate this work so that they may better focus on their own mission of support and safety. </w:t>
      </w:r>
    </w:p>
    <w:p w14:paraId="19EE7694" w14:textId="77777777" w:rsidR="00BA3D2F" w:rsidRPr="007F6B20" w:rsidRDefault="00BA3D2F" w:rsidP="00BA3D2F">
      <w:pPr>
        <w:pStyle w:val="template"/>
        <w:rPr>
          <w:rFonts w:ascii="Times" w:hAnsi="Times" w:cs="Times"/>
          <w:i w:val="0"/>
          <w:sz w:val="24"/>
          <w:szCs w:val="24"/>
        </w:rPr>
      </w:pPr>
    </w:p>
    <w:p w14:paraId="6C47C263" w14:textId="77777777" w:rsidR="00BA3D2F" w:rsidRPr="007F6B20" w:rsidRDefault="00BA3D2F" w:rsidP="00BA3D2F">
      <w:pPr>
        <w:pStyle w:val="template"/>
        <w:rPr>
          <w:rFonts w:ascii="Times" w:hAnsi="Times" w:cs="Times"/>
          <w:i w:val="0"/>
          <w:sz w:val="24"/>
          <w:szCs w:val="24"/>
        </w:rPr>
      </w:pPr>
      <w:r w:rsidRPr="007F6B20">
        <w:rPr>
          <w:rFonts w:ascii="Times" w:hAnsi="Times" w:cs="Times"/>
          <w:i w:val="0"/>
          <w:sz w:val="24"/>
          <w:szCs w:val="24"/>
        </w:rPr>
        <w:t>The product’s primary purpose is to automatically generate inspection schedules for ALF facilities. The software is also intended provide an improved and intuitive interface over the currently used Excel spreadsheets, while maintaining the portability of the Excel file format.</w:t>
      </w:r>
    </w:p>
    <w:p w14:paraId="17F939C4" w14:textId="77777777" w:rsidR="00BA3D2F" w:rsidRDefault="00BA3D2F" w:rsidP="00BA3D2F">
      <w:pPr>
        <w:pStyle w:val="template"/>
      </w:pPr>
    </w:p>
    <w:p w14:paraId="4F29D9F6" w14:textId="77777777" w:rsidR="00BA3D2F" w:rsidRDefault="00BA3D2F" w:rsidP="00BA3D2F">
      <w:pPr>
        <w:pStyle w:val="Heading2"/>
      </w:pPr>
      <w:bookmarkStart w:id="34" w:name="_Toc439994672"/>
      <w:bookmarkStart w:id="35" w:name="_Toc529147984"/>
      <w:bookmarkStart w:id="36" w:name="_Toc529124961"/>
      <w:r>
        <w:lastRenderedPageBreak/>
        <w:t>References</w:t>
      </w:r>
      <w:bookmarkEnd w:id="34"/>
      <w:bookmarkEnd w:id="35"/>
      <w:bookmarkEnd w:id="36"/>
    </w:p>
    <w:p w14:paraId="139B9055" w14:textId="77777777" w:rsidR="00BA3D2F" w:rsidRPr="007F6B20" w:rsidRDefault="00BA3D2F" w:rsidP="00BA3D2F">
      <w:pPr>
        <w:pStyle w:val="template"/>
        <w:rPr>
          <w:rFonts w:ascii="Times" w:hAnsi="Times" w:cs="Times"/>
          <w:sz w:val="24"/>
          <w:szCs w:val="24"/>
        </w:rPr>
      </w:pPr>
      <w:r>
        <w:t xml:space="preserve"> </w:t>
      </w:r>
      <w:commentRangeStart w:id="37"/>
      <w:ins w:id="38" w:author="Kenny" w:date="2018-11-03T11:10:00Z">
        <w:r w:rsidRPr="007F6B20">
          <w:rPr>
            <w:rFonts w:ascii="Times" w:hAnsi="Times" w:cs="Times"/>
            <w:sz w:val="24"/>
            <w:szCs w:val="24"/>
          </w:rPr>
          <w:t xml:space="preserve">[1] </w:t>
        </w:r>
      </w:ins>
      <w:r w:rsidRPr="007F6B20">
        <w:rPr>
          <w:rFonts w:ascii="Times" w:hAnsi="Times" w:cs="Times"/>
          <w:sz w:val="24"/>
          <w:szCs w:val="24"/>
        </w:rPr>
        <w:t>ALF Full Inspection Operational Principles and Procedures</w:t>
      </w:r>
    </w:p>
    <w:p w14:paraId="51FCB7D0" w14:textId="77777777" w:rsidR="00BA3D2F" w:rsidRPr="007F6B20" w:rsidRDefault="00BA3D2F" w:rsidP="00BA3D2F">
      <w:pPr>
        <w:pStyle w:val="template"/>
        <w:ind w:left="720"/>
        <w:rPr>
          <w:rFonts w:ascii="Times" w:hAnsi="Times" w:cs="Times"/>
          <w:color w:val="000000" w:themeColor="text1"/>
          <w:sz w:val="24"/>
          <w:szCs w:val="24"/>
          <w:rPrChange w:id="39" w:author="Kenneth" w:date="2018-11-04T09:22:00Z">
            <w:rPr/>
          </w:rPrChange>
        </w:rPr>
      </w:pPr>
      <w:r w:rsidRPr="007F6B20">
        <w:rPr>
          <w:rStyle w:val="Hyperlink"/>
          <w:rFonts w:ascii="Times" w:hAnsi="Times" w:cs="Times"/>
          <w:color w:val="000000" w:themeColor="text1"/>
          <w:sz w:val="24"/>
          <w:szCs w:val="24"/>
          <w:rPrChange w:id="40" w:author="Kenneth" w:date="2018-11-04T09:22:00Z">
            <w:rPr>
              <w:rStyle w:val="Hyperlink"/>
            </w:rPr>
          </w:rPrChange>
        </w:rPr>
        <w:fldChar w:fldCharType="begin"/>
      </w:r>
      <w:r w:rsidRPr="007F6B20">
        <w:rPr>
          <w:rStyle w:val="Hyperlink"/>
          <w:rFonts w:ascii="Times" w:hAnsi="Times" w:cs="Times"/>
          <w:color w:val="000000" w:themeColor="text1"/>
          <w:sz w:val="24"/>
          <w:szCs w:val="24"/>
          <w:rPrChange w:id="41" w:author="Kenneth" w:date="2018-11-04T09:22:00Z">
            <w:rPr>
              <w:rStyle w:val="Hyperlink"/>
            </w:rPr>
          </w:rPrChange>
        </w:rPr>
        <w:instrText xml:space="preserve"> HYPERLINK "https://www.dshs.wa.gov/altsa/residential-care-services/alf-full-inspection-operational-principles-and-procedures" \h </w:instrText>
      </w:r>
      <w:r w:rsidRPr="007F6B20">
        <w:rPr>
          <w:rStyle w:val="Hyperlink"/>
          <w:rFonts w:ascii="Times" w:hAnsi="Times" w:cs="Times"/>
          <w:color w:val="000000" w:themeColor="text1"/>
          <w:sz w:val="24"/>
          <w:szCs w:val="24"/>
          <w:rPrChange w:id="42" w:author="Kenneth" w:date="2018-11-04T09:22:00Z">
            <w:rPr>
              <w:rStyle w:val="Hyperlink"/>
            </w:rPr>
          </w:rPrChange>
        </w:rPr>
        <w:fldChar w:fldCharType="separate"/>
      </w:r>
      <w:r w:rsidRPr="007F6B20">
        <w:rPr>
          <w:rStyle w:val="Hyperlink"/>
          <w:rFonts w:ascii="Times" w:hAnsi="Times" w:cs="Times"/>
          <w:color w:val="000000" w:themeColor="text1"/>
          <w:sz w:val="24"/>
          <w:szCs w:val="24"/>
          <w:rPrChange w:id="43" w:author="Kenneth" w:date="2018-11-04T09:22:00Z">
            <w:rPr>
              <w:rStyle w:val="Hyperlink"/>
            </w:rPr>
          </w:rPrChange>
        </w:rPr>
        <w:t>https://www.dshs.wa.gov/altsa/residential-care-services/alf-full-inspection-operational-principles-and-procedures</w:t>
      </w:r>
      <w:r w:rsidRPr="007F6B20">
        <w:rPr>
          <w:rStyle w:val="Hyperlink"/>
          <w:rFonts w:ascii="Times" w:hAnsi="Times" w:cs="Times"/>
          <w:color w:val="000000" w:themeColor="text1"/>
          <w:sz w:val="24"/>
          <w:szCs w:val="24"/>
          <w:rPrChange w:id="44" w:author="Kenneth" w:date="2018-11-04T09:22:00Z">
            <w:rPr>
              <w:rStyle w:val="Hyperlink"/>
            </w:rPr>
          </w:rPrChange>
        </w:rPr>
        <w:fldChar w:fldCharType="end"/>
      </w:r>
      <w:commentRangeEnd w:id="37"/>
      <w:r w:rsidRPr="007F6B20">
        <w:rPr>
          <w:rStyle w:val="CommentReference"/>
          <w:rFonts w:ascii="Times" w:hAnsi="Times" w:cs="Times"/>
          <w:i w:val="0"/>
          <w:color w:val="000000" w:themeColor="text1"/>
          <w:sz w:val="24"/>
          <w:szCs w:val="24"/>
          <w:rPrChange w:id="45" w:author="Kenneth" w:date="2018-11-04T09:22:00Z">
            <w:rPr>
              <w:rStyle w:val="CommentReference"/>
              <w:rFonts w:ascii="Times" w:hAnsi="Times"/>
              <w:i w:val="0"/>
            </w:rPr>
          </w:rPrChange>
        </w:rPr>
        <w:commentReference w:id="37"/>
      </w:r>
    </w:p>
    <w:p w14:paraId="67248379" w14:textId="77777777" w:rsidR="00BA3D2F" w:rsidRPr="007F6B20" w:rsidRDefault="00BA3D2F" w:rsidP="00BA3D2F">
      <w:pPr>
        <w:pStyle w:val="template"/>
        <w:rPr>
          <w:ins w:id="46" w:author="Kenneth" w:date="2018-11-04T09:22:00Z"/>
          <w:rFonts w:ascii="Times" w:hAnsi="Times" w:cs="Times"/>
          <w:bCs/>
          <w:sz w:val="24"/>
          <w:szCs w:val="24"/>
        </w:rPr>
      </w:pPr>
      <w:ins w:id="47" w:author="Kenneth" w:date="2018-11-04T09:21:00Z">
        <w:r w:rsidRPr="007F6B20">
          <w:rPr>
            <w:rFonts w:ascii="Times" w:hAnsi="Times" w:cs="Times"/>
            <w:sz w:val="24"/>
            <w:szCs w:val="24"/>
          </w:rPr>
          <w:t xml:space="preserve">[2] </w:t>
        </w:r>
      </w:ins>
      <w:ins w:id="48" w:author="Kenneth" w:date="2018-11-04T09:22:00Z">
        <w:r w:rsidRPr="007F6B20">
          <w:rPr>
            <w:rFonts w:ascii="Times" w:hAnsi="Times" w:cs="Times"/>
            <w:bCs/>
            <w:sz w:val="24"/>
            <w:szCs w:val="24"/>
            <w:rPrChange w:id="49" w:author="Kenneth" w:date="2018-11-04T09:22:00Z">
              <w:rPr>
                <w:b/>
                <w:bCs/>
              </w:rPr>
            </w:rPrChange>
          </w:rPr>
          <w:t>.NET Framework system requirements</w:t>
        </w:r>
      </w:ins>
    </w:p>
    <w:p w14:paraId="7ED49BC9" w14:textId="77777777" w:rsidR="00BA3D2F" w:rsidRDefault="00BA3D2F">
      <w:pPr>
        <w:pStyle w:val="template"/>
        <w:ind w:firstLine="720"/>
        <w:pPrChange w:id="50" w:author="Kenneth" w:date="2018-11-04T09:22:00Z">
          <w:pPr>
            <w:pStyle w:val="template"/>
          </w:pPr>
        </w:pPrChange>
      </w:pPr>
      <w:ins w:id="51" w:author="Kenneth" w:date="2018-11-04T09:21:00Z">
        <w:r w:rsidRPr="007F6B20">
          <w:rPr>
            <w:rFonts w:ascii="Times" w:hAnsi="Times" w:cs="Times"/>
            <w:sz w:val="24"/>
            <w:szCs w:val="24"/>
          </w:rPr>
          <w:t>https://docs.microsoft.com/en-us/dotnet/framework/get-started/system-requirements</w:t>
        </w:r>
      </w:ins>
    </w:p>
    <w:p w14:paraId="3D695E43" w14:textId="77777777" w:rsidR="00BA3D2F" w:rsidRDefault="00BA3D2F" w:rsidP="00BA3D2F">
      <w:pPr>
        <w:pStyle w:val="Heading1"/>
      </w:pPr>
      <w:bookmarkStart w:id="52" w:name="_Toc439994673"/>
      <w:bookmarkStart w:id="53" w:name="_Toc529147985"/>
      <w:bookmarkStart w:id="54" w:name="_Toc529124962"/>
      <w:r>
        <w:t>Overall Description</w:t>
      </w:r>
      <w:bookmarkEnd w:id="52"/>
      <w:bookmarkEnd w:id="53"/>
      <w:bookmarkEnd w:id="54"/>
    </w:p>
    <w:p w14:paraId="0E520E14" w14:textId="77777777" w:rsidR="00BA3D2F" w:rsidRDefault="00BA3D2F" w:rsidP="00BA3D2F">
      <w:pPr>
        <w:pStyle w:val="Heading2"/>
      </w:pPr>
      <w:bookmarkStart w:id="55" w:name="_Toc439994674"/>
      <w:bookmarkStart w:id="56" w:name="_Toc529147986"/>
      <w:bookmarkStart w:id="57" w:name="_Toc529124963"/>
      <w:r>
        <w:t>Product Perspective</w:t>
      </w:r>
      <w:bookmarkEnd w:id="55"/>
      <w:bookmarkEnd w:id="56"/>
      <w:bookmarkEnd w:id="57"/>
    </w:p>
    <w:p w14:paraId="7CF2D1A8" w14:textId="77777777" w:rsidR="00BA3D2F" w:rsidRPr="007F6B20" w:rsidRDefault="00BA3D2F" w:rsidP="00BA3D2F">
      <w:pPr>
        <w:pStyle w:val="template"/>
        <w:rPr>
          <w:rFonts w:ascii="Times" w:hAnsi="Times" w:cs="Times"/>
          <w:sz w:val="24"/>
          <w:szCs w:val="24"/>
        </w:rPr>
      </w:pPr>
      <w:r w:rsidRPr="007F6B20">
        <w:rPr>
          <w:rFonts w:ascii="Times" w:hAnsi="Times" w:cs="Times"/>
          <w:i w:val="0"/>
          <w:sz w:val="24"/>
          <w:szCs w:val="24"/>
        </w:rPr>
        <w:t xml:space="preserve">This SRS specifies a new self-contained product that aims to improve upon the current use of Excel to track and schedule ALF inspections. </w:t>
      </w:r>
      <w:ins w:id="58" w:author="Kenny" w:date="2018-11-03T10:36:00Z">
        <w:r w:rsidRPr="007F6B20">
          <w:rPr>
            <w:rFonts w:ascii="Times" w:hAnsi="Times" w:cs="Times"/>
            <w:i w:val="0"/>
            <w:sz w:val="24"/>
            <w:szCs w:val="24"/>
          </w:rPr>
          <w:t>It is a client based system wrapping Excel files with a M</w:t>
        </w:r>
      </w:ins>
      <w:ins w:id="59" w:author="Kenny" w:date="2018-11-03T11:12:00Z">
        <w:r w:rsidRPr="007F6B20">
          <w:rPr>
            <w:rFonts w:ascii="Times" w:hAnsi="Times" w:cs="Times"/>
            <w:i w:val="0"/>
            <w:sz w:val="24"/>
            <w:szCs w:val="24"/>
          </w:rPr>
          <w:t>VC</w:t>
        </w:r>
      </w:ins>
      <w:ins w:id="60" w:author="Kenny" w:date="2018-11-03T10:36:00Z">
        <w:r w:rsidRPr="007F6B20">
          <w:rPr>
            <w:rFonts w:ascii="Times" w:hAnsi="Times" w:cs="Times"/>
            <w:i w:val="0"/>
            <w:sz w:val="24"/>
            <w:szCs w:val="24"/>
          </w:rPr>
          <w:t xml:space="preserve"> application</w:t>
        </w:r>
      </w:ins>
      <w:ins w:id="61" w:author="Kenny" w:date="2018-11-03T11:12:00Z">
        <w:r w:rsidRPr="007F6B20">
          <w:rPr>
            <w:rFonts w:ascii="Times" w:hAnsi="Times" w:cs="Times"/>
            <w:i w:val="0"/>
            <w:sz w:val="24"/>
            <w:szCs w:val="24"/>
          </w:rPr>
          <w:t xml:space="preserve"> for Windows</w:t>
        </w:r>
      </w:ins>
      <w:ins w:id="62" w:author="Kenny" w:date="2018-11-03T10:36:00Z">
        <w:r w:rsidRPr="007F6B20">
          <w:rPr>
            <w:rFonts w:ascii="Times" w:hAnsi="Times" w:cs="Times"/>
            <w:i w:val="0"/>
            <w:sz w:val="24"/>
            <w:szCs w:val="24"/>
          </w:rPr>
          <w:t>.</w:t>
        </w:r>
      </w:ins>
      <w:ins w:id="63" w:author="Kenny" w:date="2018-11-03T11:13:00Z">
        <w:r w:rsidRPr="007F6B20">
          <w:rPr>
            <w:rFonts w:ascii="Times" w:hAnsi="Times" w:cs="Times"/>
            <w:i w:val="0"/>
            <w:sz w:val="24"/>
            <w:szCs w:val="24"/>
          </w:rPr>
          <w:t xml:space="preserve"> Once an ALF facility has been inspected, the results are entered into the application, which is responsible for scheduling an</w:t>
        </w:r>
      </w:ins>
      <w:ins w:id="64" w:author="Kenny" w:date="2018-11-03T11:14:00Z">
        <w:r w:rsidRPr="007F6B20">
          <w:rPr>
            <w:rFonts w:ascii="Times" w:hAnsi="Times" w:cs="Times"/>
            <w:i w:val="0"/>
            <w:sz w:val="24"/>
            <w:szCs w:val="24"/>
          </w:rPr>
          <w:t>y necessary follow up inspections as well as the next compliance inspection</w:t>
        </w:r>
      </w:ins>
      <w:ins w:id="65" w:author="Kenny" w:date="2018-11-03T11:15:00Z">
        <w:r w:rsidRPr="007F6B20">
          <w:rPr>
            <w:rFonts w:ascii="Times" w:hAnsi="Times" w:cs="Times"/>
            <w:i w:val="0"/>
            <w:sz w:val="24"/>
            <w:szCs w:val="24"/>
          </w:rPr>
          <w:t xml:space="preserve"> in</w:t>
        </w:r>
      </w:ins>
      <w:ins w:id="66" w:author="Kenny" w:date="2018-11-03T11:14:00Z">
        <w:r w:rsidRPr="007F6B20">
          <w:rPr>
            <w:rFonts w:ascii="Times" w:hAnsi="Times" w:cs="Times"/>
            <w:i w:val="0"/>
            <w:sz w:val="24"/>
            <w:szCs w:val="24"/>
          </w:rPr>
          <w:t xml:space="preserve"> appro</w:t>
        </w:r>
      </w:ins>
      <w:ins w:id="67" w:author="Kenny" w:date="2018-11-03T11:15:00Z">
        <w:r w:rsidRPr="007F6B20">
          <w:rPr>
            <w:rFonts w:ascii="Times" w:hAnsi="Times" w:cs="Times"/>
            <w:i w:val="0"/>
            <w:sz w:val="24"/>
            <w:szCs w:val="24"/>
          </w:rPr>
          <w:t>x</w:t>
        </w:r>
      </w:ins>
      <w:ins w:id="68" w:author="Kenny" w:date="2018-11-03T11:14:00Z">
        <w:r w:rsidRPr="007F6B20">
          <w:rPr>
            <w:rFonts w:ascii="Times" w:hAnsi="Times" w:cs="Times"/>
            <w:i w:val="0"/>
            <w:sz w:val="24"/>
            <w:szCs w:val="24"/>
          </w:rPr>
          <w:t>imately</w:t>
        </w:r>
      </w:ins>
      <w:ins w:id="69" w:author="Kenny" w:date="2018-11-03T11:15:00Z">
        <w:r w:rsidRPr="007F6B20">
          <w:rPr>
            <w:rFonts w:ascii="Times" w:hAnsi="Times" w:cs="Times"/>
            <w:i w:val="0"/>
            <w:sz w:val="24"/>
            <w:szCs w:val="24"/>
          </w:rPr>
          <w:t xml:space="preserve"> 13-15 months.</w:t>
        </w:r>
      </w:ins>
    </w:p>
    <w:p w14:paraId="0A62034F" w14:textId="77777777" w:rsidR="00BA3D2F" w:rsidRDefault="00BA3D2F" w:rsidP="00BA3D2F">
      <w:pPr>
        <w:pStyle w:val="Heading2"/>
      </w:pPr>
      <w:bookmarkStart w:id="70" w:name="_Toc439994675"/>
      <w:bookmarkStart w:id="71" w:name="_Toc529147987"/>
      <w:bookmarkStart w:id="72" w:name="_Toc529124964"/>
      <w:r>
        <w:t>Product Functions</w:t>
      </w:r>
      <w:bookmarkEnd w:id="70"/>
      <w:bookmarkEnd w:id="71"/>
      <w:bookmarkEnd w:id="72"/>
    </w:p>
    <w:p w14:paraId="6D25A91D" w14:textId="77777777" w:rsidR="00BA3D2F" w:rsidRPr="007F6B20" w:rsidRDefault="00BA3D2F" w:rsidP="00BA3D2F">
      <w:pPr>
        <w:pStyle w:val="template"/>
        <w:rPr>
          <w:rFonts w:ascii="Times" w:hAnsi="Times" w:cs="Times"/>
          <w:i w:val="0"/>
          <w:sz w:val="24"/>
          <w:szCs w:val="24"/>
        </w:rPr>
      </w:pPr>
      <w:ins w:id="73" w:author="Kenny" w:date="2018-11-03T11:16:00Z">
        <w:r w:rsidRPr="007F6B20">
          <w:rPr>
            <w:rFonts w:ascii="Times" w:hAnsi="Times" w:cs="Times"/>
            <w:i w:val="0"/>
            <w:sz w:val="24"/>
            <w:szCs w:val="24"/>
          </w:rPr>
          <w:t>The primary function of this application is to automate the scheduling of the ALF inspections</w:t>
        </w:r>
      </w:ins>
      <w:ins w:id="74" w:author="Kenny" w:date="2018-11-03T11:18:00Z">
        <w:r w:rsidRPr="007F6B20">
          <w:rPr>
            <w:rFonts w:ascii="Times" w:hAnsi="Times" w:cs="Times"/>
            <w:i w:val="0"/>
            <w:sz w:val="24"/>
            <w:szCs w:val="24"/>
          </w:rPr>
          <w:t xml:space="preserve">; Thus the information entered by the user is used to prioritize and </w:t>
        </w:r>
      </w:ins>
      <w:ins w:id="75" w:author="Kenny" w:date="2018-11-03T11:24:00Z">
        <w:r w:rsidRPr="007F6B20">
          <w:rPr>
            <w:rFonts w:ascii="Times" w:hAnsi="Times" w:cs="Times"/>
            <w:i w:val="0"/>
            <w:sz w:val="24"/>
            <w:szCs w:val="24"/>
          </w:rPr>
          <w:t xml:space="preserve">generate subsequent inspections for </w:t>
        </w:r>
      </w:ins>
    </w:p>
    <w:p w14:paraId="58D5BF4F" w14:textId="77777777" w:rsidR="00BA3D2F" w:rsidRPr="007F6B20" w:rsidRDefault="00BA3D2F" w:rsidP="00BA3D2F">
      <w:pPr>
        <w:pStyle w:val="template"/>
        <w:rPr>
          <w:rFonts w:ascii="Times" w:hAnsi="Times" w:cs="Times"/>
          <w:i w:val="0"/>
          <w:sz w:val="24"/>
          <w:szCs w:val="24"/>
        </w:rPr>
      </w:pPr>
      <w:ins w:id="76" w:author="Kenny" w:date="2018-11-03T11:24:00Z">
        <w:r w:rsidRPr="007F6B20">
          <w:rPr>
            <w:rFonts w:ascii="Times" w:hAnsi="Times" w:cs="Times"/>
            <w:i w:val="0"/>
            <w:sz w:val="24"/>
            <w:szCs w:val="24"/>
          </w:rPr>
          <w:t>the facility.</w:t>
        </w:r>
      </w:ins>
    </w:p>
    <w:p w14:paraId="1B192A9E" w14:textId="77777777" w:rsidR="00BA3D2F" w:rsidRPr="007F6B20" w:rsidRDefault="00BA3D2F" w:rsidP="00BA3D2F">
      <w:pPr>
        <w:pStyle w:val="template"/>
        <w:rPr>
          <w:rFonts w:ascii="Times" w:hAnsi="Times" w:cs="Times"/>
          <w:i w:val="0"/>
          <w:sz w:val="24"/>
          <w:szCs w:val="24"/>
        </w:rPr>
      </w:pPr>
    </w:p>
    <w:p w14:paraId="2F84BEF9" w14:textId="77777777" w:rsidR="00BA3D2F" w:rsidRPr="007F6B20" w:rsidRDefault="00BA3D2F" w:rsidP="00BA3D2F">
      <w:pPr>
        <w:pStyle w:val="template"/>
        <w:rPr>
          <w:rFonts w:ascii="Times" w:hAnsi="Times" w:cs="Times"/>
          <w:i w:val="0"/>
          <w:sz w:val="24"/>
          <w:szCs w:val="24"/>
        </w:rPr>
      </w:pPr>
      <w:ins w:id="77" w:author="Kenny" w:date="2018-11-03T11:24:00Z">
        <w:r w:rsidRPr="007F6B20">
          <w:rPr>
            <w:rFonts w:ascii="Times" w:hAnsi="Times" w:cs="Times"/>
            <w:i w:val="0"/>
            <w:sz w:val="24"/>
            <w:szCs w:val="24"/>
          </w:rPr>
          <w:t xml:space="preserve">The application </w:t>
        </w:r>
      </w:ins>
      <w:ins w:id="78" w:author="Kenny" w:date="2018-11-03T11:25:00Z">
        <w:r w:rsidRPr="007F6B20">
          <w:rPr>
            <w:rFonts w:ascii="Times" w:hAnsi="Times" w:cs="Times"/>
            <w:i w:val="0"/>
            <w:sz w:val="24"/>
            <w:szCs w:val="24"/>
          </w:rPr>
          <w:t>will allow users to read in data from an existing Excel file and perform any of the following functions:</w:t>
        </w:r>
      </w:ins>
    </w:p>
    <w:p w14:paraId="129F2C8E" w14:textId="77777777" w:rsidR="00BA3D2F" w:rsidRPr="007F6B20" w:rsidRDefault="00BA3D2F">
      <w:pPr>
        <w:pStyle w:val="template"/>
        <w:numPr>
          <w:ilvl w:val="0"/>
          <w:numId w:val="2"/>
        </w:numPr>
        <w:rPr>
          <w:ins w:id="79" w:author="Kenny" w:date="2018-11-03T11:44:00Z"/>
          <w:rFonts w:ascii="Times" w:hAnsi="Times" w:cs="Times"/>
          <w:sz w:val="24"/>
          <w:szCs w:val="24"/>
          <w:rPrChange w:id="80" w:author="Kenny" w:date="2018-11-03T11:44:00Z">
            <w:rPr>
              <w:ins w:id="81" w:author="Kenny" w:date="2018-11-03T11:44:00Z"/>
              <w:i w:val="0"/>
            </w:rPr>
          </w:rPrChange>
        </w:rPr>
        <w:pPrChange w:id="82" w:author="Kenny" w:date="2018-11-03T11:25:00Z">
          <w:pPr>
            <w:pStyle w:val="template"/>
          </w:pPr>
        </w:pPrChange>
      </w:pPr>
      <w:ins w:id="83" w:author="Kenny" w:date="2018-11-03T11:26:00Z">
        <w:r w:rsidRPr="007F6B20">
          <w:rPr>
            <w:rFonts w:ascii="Times" w:hAnsi="Times" w:cs="Times"/>
            <w:i w:val="0"/>
            <w:sz w:val="24"/>
            <w:szCs w:val="24"/>
          </w:rPr>
          <w:t>Vie</w:t>
        </w:r>
      </w:ins>
      <w:ins w:id="84" w:author="Kenny" w:date="2018-11-03T11:43:00Z">
        <w:r w:rsidRPr="007F6B20">
          <w:rPr>
            <w:rFonts w:ascii="Times" w:hAnsi="Times" w:cs="Times"/>
            <w:i w:val="0"/>
            <w:sz w:val="24"/>
            <w:szCs w:val="24"/>
          </w:rPr>
          <w:t>w the data in a concise manner</w:t>
        </w:r>
      </w:ins>
    </w:p>
    <w:p w14:paraId="7F7CEBBE" w14:textId="77777777" w:rsidR="00BA3D2F" w:rsidRPr="007F6B20" w:rsidRDefault="00BA3D2F">
      <w:pPr>
        <w:pStyle w:val="template"/>
        <w:numPr>
          <w:ilvl w:val="0"/>
          <w:numId w:val="2"/>
        </w:numPr>
        <w:rPr>
          <w:ins w:id="85" w:author="Kenny" w:date="2018-11-03T11:44:00Z"/>
          <w:rFonts w:ascii="Times" w:hAnsi="Times" w:cs="Times"/>
          <w:sz w:val="24"/>
          <w:szCs w:val="24"/>
          <w:rPrChange w:id="86" w:author="Kenny" w:date="2018-11-03T11:44:00Z">
            <w:rPr>
              <w:ins w:id="87" w:author="Kenny" w:date="2018-11-03T11:44:00Z"/>
              <w:i w:val="0"/>
            </w:rPr>
          </w:rPrChange>
        </w:rPr>
        <w:pPrChange w:id="88" w:author="Kenny" w:date="2018-11-03T11:25:00Z">
          <w:pPr>
            <w:pStyle w:val="template"/>
          </w:pPr>
        </w:pPrChange>
      </w:pPr>
      <w:ins w:id="89" w:author="Kenny" w:date="2018-11-03T11:44:00Z">
        <w:r w:rsidRPr="007F6B20">
          <w:rPr>
            <w:rFonts w:ascii="Times" w:hAnsi="Times" w:cs="Times"/>
            <w:i w:val="0"/>
            <w:sz w:val="24"/>
            <w:szCs w:val="24"/>
          </w:rPr>
          <w:t>Edit existing data, or add new entries</w:t>
        </w:r>
      </w:ins>
    </w:p>
    <w:p w14:paraId="766CE602" w14:textId="77777777" w:rsidR="00BA3D2F" w:rsidRPr="007F6B20" w:rsidRDefault="00BA3D2F">
      <w:pPr>
        <w:pStyle w:val="template"/>
        <w:numPr>
          <w:ilvl w:val="0"/>
          <w:numId w:val="2"/>
        </w:numPr>
        <w:rPr>
          <w:ins w:id="90" w:author="Kenny" w:date="2018-11-03T11:44:00Z"/>
          <w:rFonts w:ascii="Times" w:hAnsi="Times" w:cs="Times"/>
          <w:sz w:val="24"/>
          <w:szCs w:val="24"/>
          <w:rPrChange w:id="91" w:author="Kenny" w:date="2018-11-03T11:45:00Z">
            <w:rPr>
              <w:ins w:id="92" w:author="Kenny" w:date="2018-11-03T11:44:00Z"/>
              <w:i w:val="0"/>
            </w:rPr>
          </w:rPrChange>
        </w:rPr>
        <w:pPrChange w:id="93" w:author="Kenny" w:date="2018-11-03T11:25:00Z">
          <w:pPr>
            <w:pStyle w:val="template"/>
          </w:pPr>
        </w:pPrChange>
      </w:pPr>
      <w:ins w:id="94" w:author="Kenny" w:date="2018-11-03T11:44:00Z">
        <w:r w:rsidRPr="007F6B20">
          <w:rPr>
            <w:rFonts w:ascii="Times" w:hAnsi="Times" w:cs="Times"/>
            <w:i w:val="0"/>
            <w:sz w:val="24"/>
            <w:szCs w:val="24"/>
          </w:rPr>
          <w:t>Sort, search and filter the data</w:t>
        </w:r>
      </w:ins>
    </w:p>
    <w:p w14:paraId="4AC0E305" w14:textId="77777777" w:rsidR="00BA3D2F" w:rsidRPr="007F6B20" w:rsidRDefault="00BA3D2F">
      <w:pPr>
        <w:pStyle w:val="template"/>
        <w:numPr>
          <w:ilvl w:val="0"/>
          <w:numId w:val="2"/>
        </w:numPr>
        <w:rPr>
          <w:ins w:id="95" w:author="Kenny" w:date="2018-11-03T11:45:00Z"/>
          <w:rFonts w:ascii="Times" w:hAnsi="Times" w:cs="Times"/>
          <w:sz w:val="24"/>
          <w:szCs w:val="24"/>
          <w:rPrChange w:id="96" w:author="Kenny" w:date="2018-11-03T11:45:00Z">
            <w:rPr>
              <w:ins w:id="97" w:author="Kenny" w:date="2018-11-03T11:45:00Z"/>
              <w:i w:val="0"/>
            </w:rPr>
          </w:rPrChange>
        </w:rPr>
        <w:pPrChange w:id="98" w:author="Kenny" w:date="2018-11-03T11:25:00Z">
          <w:pPr>
            <w:pStyle w:val="template"/>
          </w:pPr>
        </w:pPrChange>
      </w:pPr>
      <w:ins w:id="99" w:author="Kenny" w:date="2018-11-03T11:45:00Z">
        <w:r w:rsidRPr="007F6B20">
          <w:rPr>
            <w:rFonts w:ascii="Times" w:hAnsi="Times" w:cs="Times"/>
            <w:i w:val="0"/>
            <w:sz w:val="24"/>
            <w:szCs w:val="24"/>
          </w:rPr>
          <w:t>Manually adjust inspection dates</w:t>
        </w:r>
      </w:ins>
    </w:p>
    <w:p w14:paraId="64D2203D" w14:textId="77777777" w:rsidR="00BA3D2F" w:rsidRPr="007F6B20" w:rsidRDefault="00BA3D2F">
      <w:pPr>
        <w:pStyle w:val="template"/>
        <w:numPr>
          <w:ilvl w:val="0"/>
          <w:numId w:val="2"/>
        </w:numPr>
        <w:rPr>
          <w:rFonts w:ascii="Times" w:hAnsi="Times" w:cs="Times"/>
          <w:sz w:val="24"/>
          <w:szCs w:val="24"/>
        </w:rPr>
        <w:pPrChange w:id="100" w:author="Kenny" w:date="2018-11-03T11:25:00Z">
          <w:pPr>
            <w:pStyle w:val="template"/>
          </w:pPr>
        </w:pPrChange>
      </w:pPr>
      <w:ins w:id="101" w:author="Kenny" w:date="2018-11-03T11:46:00Z">
        <w:r w:rsidRPr="007F6B20">
          <w:rPr>
            <w:rFonts w:ascii="Times" w:hAnsi="Times" w:cs="Times"/>
            <w:i w:val="0"/>
            <w:sz w:val="24"/>
            <w:szCs w:val="24"/>
          </w:rPr>
          <w:t xml:space="preserve">Export/print data on </w:t>
        </w:r>
      </w:ins>
      <w:ins w:id="102" w:author="Kenneth" w:date="2018-11-04T08:58:00Z">
        <w:r w:rsidRPr="007F6B20">
          <w:rPr>
            <w:rFonts w:ascii="Times" w:hAnsi="Times" w:cs="Times"/>
            <w:i w:val="0"/>
            <w:sz w:val="24"/>
            <w:szCs w:val="24"/>
          </w:rPr>
          <w:t xml:space="preserve">specific </w:t>
        </w:r>
      </w:ins>
      <w:ins w:id="103" w:author="Kenny" w:date="2018-11-03T11:46:00Z">
        <w:r w:rsidRPr="007F6B20">
          <w:rPr>
            <w:rFonts w:ascii="Times" w:hAnsi="Times" w:cs="Times"/>
            <w:i w:val="0"/>
            <w:sz w:val="24"/>
            <w:szCs w:val="24"/>
          </w:rPr>
          <w:t>facilities</w:t>
        </w:r>
      </w:ins>
    </w:p>
    <w:p w14:paraId="6C2BB3CD" w14:textId="77777777" w:rsidR="00BA3D2F" w:rsidDel="00491E7F" w:rsidRDefault="00BA3D2F" w:rsidP="00BA3D2F">
      <w:pPr>
        <w:pStyle w:val="Heading2"/>
        <w:rPr>
          <w:del w:id="104" w:author="Kenneth" w:date="2018-11-04T09:00:00Z"/>
        </w:rPr>
      </w:pPr>
      <w:bookmarkStart w:id="105" w:name="_Toc439994676"/>
      <w:bookmarkStart w:id="106" w:name="_Toc529114186"/>
      <w:bookmarkStart w:id="107" w:name="_Toc529114231"/>
      <w:del w:id="108" w:author="Kenneth" w:date="2018-11-04T09:00:00Z">
        <w:r w:rsidDel="00491E7F">
          <w:delText>User Classes and Characteristics</w:delText>
        </w:r>
        <w:bookmarkStart w:id="109" w:name="_Toc529119176"/>
        <w:bookmarkStart w:id="110" w:name="_Toc529147988"/>
        <w:bookmarkStart w:id="111" w:name="_Toc529119231"/>
        <w:bookmarkStart w:id="112" w:name="_Toc529124872"/>
        <w:bookmarkStart w:id="113" w:name="_Toc529124965"/>
        <w:bookmarkEnd w:id="105"/>
        <w:bookmarkEnd w:id="106"/>
        <w:bookmarkEnd w:id="107"/>
        <w:bookmarkEnd w:id="109"/>
        <w:bookmarkEnd w:id="110"/>
        <w:bookmarkEnd w:id="111"/>
        <w:bookmarkEnd w:id="112"/>
        <w:bookmarkEnd w:id="113"/>
      </w:del>
    </w:p>
    <w:p w14:paraId="639DB209" w14:textId="77777777" w:rsidR="00BA3D2F" w:rsidDel="00491E7F" w:rsidRDefault="00BA3D2F" w:rsidP="00BA3D2F">
      <w:pPr>
        <w:pStyle w:val="template"/>
        <w:rPr>
          <w:del w:id="114" w:author="Kenneth" w:date="2018-11-04T09:00:00Z"/>
        </w:rPr>
      </w:pPr>
      <w:del w:id="115" w:author="Kenneth" w:date="2018-11-04T09:00:00Z">
        <w:r w:rsidDel="00491E7F">
          <w:delTex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delText>
        </w:r>
        <w:bookmarkStart w:id="116" w:name="_Toc529119177"/>
        <w:bookmarkStart w:id="117" w:name="_Toc529147989"/>
        <w:bookmarkStart w:id="118" w:name="_Toc529119232"/>
        <w:bookmarkStart w:id="119" w:name="_Toc529124873"/>
        <w:bookmarkStart w:id="120" w:name="_Toc529124966"/>
        <w:bookmarkEnd w:id="116"/>
        <w:bookmarkEnd w:id="117"/>
        <w:bookmarkEnd w:id="118"/>
        <w:bookmarkEnd w:id="119"/>
        <w:bookmarkEnd w:id="120"/>
      </w:del>
    </w:p>
    <w:p w14:paraId="33C3F922" w14:textId="77777777" w:rsidR="00BA3D2F" w:rsidRDefault="00BA3D2F" w:rsidP="00BA3D2F">
      <w:pPr>
        <w:pStyle w:val="Heading2"/>
      </w:pPr>
      <w:bookmarkStart w:id="121" w:name="_Toc439994677"/>
      <w:bookmarkStart w:id="122" w:name="_Toc529147990"/>
      <w:bookmarkStart w:id="123" w:name="_Toc529124967"/>
      <w:r>
        <w:t>Operating Environment</w:t>
      </w:r>
      <w:bookmarkEnd w:id="121"/>
      <w:bookmarkEnd w:id="122"/>
      <w:bookmarkEnd w:id="123"/>
    </w:p>
    <w:p w14:paraId="00395C7B" w14:textId="77777777" w:rsidR="00BA3D2F" w:rsidRPr="007F6B20" w:rsidRDefault="00BA3D2F" w:rsidP="00BA3D2F">
      <w:pPr>
        <w:pStyle w:val="template"/>
        <w:rPr>
          <w:rFonts w:ascii="Times" w:hAnsi="Times" w:cs="Times"/>
          <w:i w:val="0"/>
          <w:sz w:val="24"/>
          <w:szCs w:val="24"/>
        </w:rPr>
      </w:pPr>
      <w:ins w:id="124" w:author="Kenneth" w:date="2018-11-04T09:00:00Z">
        <w:r w:rsidRPr="007F6B20">
          <w:rPr>
            <w:rFonts w:ascii="Times" w:hAnsi="Times" w:cs="Times"/>
            <w:i w:val="0"/>
            <w:sz w:val="24"/>
            <w:szCs w:val="24"/>
          </w:rPr>
          <w:t xml:space="preserve">This software is targeted towards </w:t>
        </w:r>
      </w:ins>
      <w:ins w:id="125" w:author="Kenneth" w:date="2018-11-04T09:02:00Z">
        <w:r w:rsidRPr="007F6B20">
          <w:rPr>
            <w:rFonts w:ascii="Times" w:hAnsi="Times" w:cs="Times"/>
            <w:i w:val="0"/>
            <w:sz w:val="24"/>
            <w:szCs w:val="24"/>
          </w:rPr>
          <w:t>the Windows platform</w:t>
        </w:r>
      </w:ins>
      <w:ins w:id="126" w:author="Kenneth" w:date="2018-11-04T09:03:00Z">
        <w:r w:rsidRPr="007F6B20">
          <w:rPr>
            <w:rFonts w:ascii="Times" w:hAnsi="Times" w:cs="Times"/>
            <w:i w:val="0"/>
            <w:sz w:val="24"/>
            <w:szCs w:val="24"/>
          </w:rPr>
          <w:t>, supporting the following operating systems.</w:t>
        </w:r>
      </w:ins>
    </w:p>
    <w:p w14:paraId="339D86F8" w14:textId="77777777" w:rsidR="00BA3D2F" w:rsidRDefault="00BA3D2F" w:rsidP="00BA3D2F">
      <w:pPr>
        <w:rPr>
          <w:ins w:id="127" w:author="Kenneth" w:date="2018-11-04T09:06:00Z"/>
        </w:rPr>
      </w:pPr>
    </w:p>
    <w:tbl>
      <w:tblPr>
        <w:tblStyle w:val="LightShading-Accent1"/>
        <w:tblW w:w="2501" w:type="pct"/>
        <w:tblLook w:val="0620" w:firstRow="1" w:lastRow="0" w:firstColumn="0" w:lastColumn="0" w:noHBand="1" w:noVBand="1"/>
        <w:tblPrChange w:id="128" w:author="Kenneth" w:date="2018-11-04T09:16:00Z">
          <w:tblPr>
            <w:tblStyle w:val="LightShading-Accent1"/>
            <w:tblW w:w="3750" w:type="pct"/>
            <w:tblLook w:val="0620" w:firstRow="1" w:lastRow="0" w:firstColumn="0" w:lastColumn="0" w:noHBand="1" w:noVBand="1"/>
          </w:tblPr>
        </w:tblPrChange>
      </w:tblPr>
      <w:tblGrid>
        <w:gridCol w:w="2414"/>
        <w:gridCol w:w="2412"/>
        <w:tblGridChange w:id="129">
          <w:tblGrid>
            <w:gridCol w:w="2413"/>
            <w:gridCol w:w="2412"/>
          </w:tblGrid>
        </w:tblGridChange>
      </w:tblGrid>
      <w:tr w:rsidR="00BA3D2F" w:rsidRPr="0042461C" w14:paraId="4CA5DE1B" w14:textId="77777777" w:rsidTr="00DE006F">
        <w:trPr>
          <w:cnfStyle w:val="100000000000" w:firstRow="1" w:lastRow="0" w:firstColumn="0" w:lastColumn="0" w:oddVBand="0" w:evenVBand="0" w:oddHBand="0" w:evenHBand="0" w:firstRowFirstColumn="0" w:firstRowLastColumn="0" w:lastRowFirstColumn="0" w:lastRowLastColumn="0"/>
          <w:ins w:id="130" w:author="Kenneth" w:date="2018-11-04T09:06:00Z"/>
        </w:trPr>
        <w:tc>
          <w:tcPr>
            <w:tcW w:w="2501" w:type="pct"/>
            <w:noWrap/>
            <w:tcPrChange w:id="131" w:author="Kenneth" w:date="2018-11-04T09:16:00Z">
              <w:tcPr>
                <w:tcW w:w="1667" w:type="pct"/>
                <w:noWrap/>
              </w:tcPr>
            </w:tcPrChange>
          </w:tcPr>
          <w:p w14:paraId="3D4F98FC" w14:textId="77777777" w:rsidR="00BA3D2F" w:rsidRPr="0042461C" w:rsidRDefault="00BA3D2F" w:rsidP="00DE006F">
            <w:pPr>
              <w:cnfStyle w:val="100000000000" w:firstRow="1" w:lastRow="0" w:firstColumn="0" w:lastColumn="0" w:oddVBand="0" w:evenVBand="0" w:oddHBand="0" w:evenHBand="0" w:firstRowFirstColumn="0" w:firstRowLastColumn="0" w:lastRowFirstColumn="0" w:lastRowLastColumn="0"/>
              <w:rPr>
                <w:color w:val="000000" w:themeColor="text1"/>
              </w:rPr>
            </w:pPr>
            <w:ins w:id="132" w:author="Kenneth" w:date="2018-11-04T09:08:00Z">
              <w:r>
                <w:rPr>
                  <w:color w:val="000000" w:themeColor="text1"/>
                </w:rPr>
                <w:t xml:space="preserve">Windows </w:t>
              </w:r>
            </w:ins>
            <w:ins w:id="133" w:author="Kenneth" w:date="2018-11-04T09:07:00Z">
              <w:r>
                <w:rPr>
                  <w:color w:val="000000" w:themeColor="text1"/>
                </w:rPr>
                <w:t>Version</w:t>
              </w:r>
            </w:ins>
          </w:p>
        </w:tc>
        <w:tc>
          <w:tcPr>
            <w:tcW w:w="2499" w:type="pct"/>
            <w:tcPrChange w:id="134" w:author="Kenneth" w:date="2018-11-04T09:16:00Z">
              <w:tcPr>
                <w:tcW w:w="1667" w:type="pct"/>
              </w:tcPr>
            </w:tcPrChange>
          </w:tcPr>
          <w:p w14:paraId="31ACC8F3" w14:textId="77777777" w:rsidR="00BA3D2F" w:rsidRPr="0042461C" w:rsidRDefault="00BA3D2F" w:rsidP="00DE006F">
            <w:pPr>
              <w:cnfStyle w:val="100000000000" w:firstRow="1" w:lastRow="0" w:firstColumn="0" w:lastColumn="0" w:oddVBand="0" w:evenVBand="0" w:oddHBand="0" w:evenHBand="0" w:firstRowFirstColumn="0" w:firstRowLastColumn="0" w:lastRowFirstColumn="0" w:lastRowLastColumn="0"/>
              <w:rPr>
                <w:color w:val="000000" w:themeColor="text1"/>
              </w:rPr>
            </w:pPr>
            <w:ins w:id="135" w:author="Kenneth" w:date="2018-11-04T09:13:00Z">
              <w:r>
                <w:rPr>
                  <w:color w:val="000000" w:themeColor="text1"/>
                </w:rPr>
                <w:t>Supported Editions</w:t>
              </w:r>
            </w:ins>
          </w:p>
        </w:tc>
      </w:tr>
      <w:tr w:rsidR="00BA3D2F" w:rsidRPr="0042461C" w14:paraId="11DDB246" w14:textId="77777777" w:rsidTr="00DE006F">
        <w:trPr>
          <w:ins w:id="136" w:author="Kenneth" w:date="2018-11-04T09:06:00Z"/>
        </w:trPr>
        <w:tc>
          <w:tcPr>
            <w:tcW w:w="2501" w:type="pct"/>
            <w:noWrap/>
            <w:tcPrChange w:id="137" w:author="Kenneth" w:date="2018-11-04T09:16:00Z">
              <w:tcPr>
                <w:tcW w:w="1667" w:type="pct"/>
                <w:noWrap/>
              </w:tcPr>
            </w:tcPrChange>
          </w:tcPr>
          <w:p w14:paraId="124684C2" w14:textId="77777777" w:rsidR="00BA3D2F" w:rsidRPr="0042461C" w:rsidRDefault="00BA3D2F" w:rsidP="00DE006F">
            <w:pPr>
              <w:rPr>
                <w:ins w:id="138" w:author="Kenneth" w:date="2018-11-04T09:06:00Z"/>
                <w:color w:val="000000" w:themeColor="text1"/>
                <w:rPrChange w:id="139" w:author="Kenneth" w:date="2018-11-04T09:07:00Z">
                  <w:rPr>
                    <w:ins w:id="140" w:author="Kenneth" w:date="2018-11-04T09:06:00Z"/>
                  </w:rPr>
                </w:rPrChange>
              </w:rPr>
            </w:pPr>
          </w:p>
        </w:tc>
        <w:tc>
          <w:tcPr>
            <w:tcW w:w="2499" w:type="pct"/>
            <w:tcPrChange w:id="141" w:author="Kenneth" w:date="2018-11-04T09:16:00Z">
              <w:tcPr>
                <w:tcW w:w="1667" w:type="pct"/>
              </w:tcPr>
            </w:tcPrChange>
          </w:tcPr>
          <w:p w14:paraId="365FBCE0" w14:textId="77777777" w:rsidR="00BA3D2F" w:rsidRPr="0042461C" w:rsidRDefault="00BA3D2F" w:rsidP="00DE006F">
            <w:pPr>
              <w:rPr>
                <w:ins w:id="142" w:author="Kenneth" w:date="2018-11-04T09:06:00Z"/>
                <w:rStyle w:val="SubtleEmphasis"/>
                <w:rFonts w:cstheme="minorBidi"/>
                <w:color w:val="000000" w:themeColor="text1"/>
                <w:szCs w:val="22"/>
                <w:rPrChange w:id="143" w:author="Kenneth" w:date="2018-11-04T09:07:00Z">
                  <w:rPr>
                    <w:ins w:id="144" w:author="Kenneth" w:date="2018-11-04T09:06:00Z"/>
                    <w:rStyle w:val="SubtleEmphasis"/>
                    <w:color w:val="auto"/>
                  </w:rPr>
                </w:rPrChange>
              </w:rPr>
            </w:pPr>
          </w:p>
        </w:tc>
      </w:tr>
      <w:tr w:rsidR="00BA3D2F" w:rsidRPr="0042461C" w14:paraId="234D1A4C" w14:textId="77777777" w:rsidTr="00DE006F">
        <w:trPr>
          <w:ins w:id="145" w:author="Kenneth" w:date="2018-11-04T09:06:00Z"/>
        </w:trPr>
        <w:tc>
          <w:tcPr>
            <w:tcW w:w="2501" w:type="pct"/>
            <w:noWrap/>
            <w:tcPrChange w:id="146" w:author="Kenneth" w:date="2018-11-04T09:16:00Z">
              <w:tcPr>
                <w:tcW w:w="1667" w:type="pct"/>
                <w:noWrap/>
              </w:tcPr>
            </w:tcPrChange>
          </w:tcPr>
          <w:p w14:paraId="010CD331" w14:textId="77777777" w:rsidR="00BA3D2F" w:rsidRPr="0042461C" w:rsidRDefault="00BA3D2F" w:rsidP="00DE006F">
            <w:pPr>
              <w:rPr>
                <w:color w:val="000000" w:themeColor="text1"/>
              </w:rPr>
            </w:pPr>
            <w:ins w:id="147" w:author="Kenneth" w:date="2018-11-04T09:11:00Z">
              <w:r>
                <w:rPr>
                  <w:color w:val="000000" w:themeColor="text1"/>
                </w:rPr>
                <w:t>Windows 10</w:t>
              </w:r>
            </w:ins>
          </w:p>
        </w:tc>
        <w:tc>
          <w:tcPr>
            <w:tcW w:w="2499" w:type="pct"/>
            <w:tcPrChange w:id="148" w:author="Kenneth" w:date="2018-11-04T09:16:00Z">
              <w:tcPr>
                <w:tcW w:w="1667" w:type="pct"/>
              </w:tcPr>
            </w:tcPrChange>
          </w:tcPr>
          <w:p w14:paraId="640EB546" w14:textId="77777777" w:rsidR="00BA3D2F" w:rsidRPr="0042461C" w:rsidRDefault="00BA3D2F" w:rsidP="00DE006F">
            <w:pPr>
              <w:pStyle w:val="DecimalAligned"/>
              <w:rPr>
                <w:color w:val="000000" w:themeColor="text1"/>
              </w:rPr>
            </w:pPr>
            <w:ins w:id="149" w:author="Kenneth" w:date="2018-11-04T09:13:00Z">
              <w:r>
                <w:rPr>
                  <w:rFonts w:ascii="Segoe UI" w:hAnsi="Segoe UI" w:cs="Segoe UI"/>
                  <w:color w:val="000000"/>
                  <w:sz w:val="21"/>
                  <w:szCs w:val="21"/>
                  <w:shd w:val="clear" w:color="auto" w:fill="FFFFFF"/>
                </w:rPr>
                <w:t>32-bit and 64-bit</w:t>
              </w:r>
            </w:ins>
          </w:p>
        </w:tc>
      </w:tr>
      <w:tr w:rsidR="00BA3D2F" w:rsidRPr="0042461C" w14:paraId="3FA55BB2" w14:textId="77777777" w:rsidTr="00DE006F">
        <w:trPr>
          <w:ins w:id="150" w:author="Kenneth" w:date="2018-11-04T09:06:00Z"/>
        </w:trPr>
        <w:tc>
          <w:tcPr>
            <w:tcW w:w="2501" w:type="pct"/>
            <w:noWrap/>
            <w:tcPrChange w:id="151" w:author="Kenneth" w:date="2018-11-04T09:16:00Z">
              <w:tcPr>
                <w:tcW w:w="1667" w:type="pct"/>
                <w:noWrap/>
              </w:tcPr>
            </w:tcPrChange>
          </w:tcPr>
          <w:p w14:paraId="5FF688B5" w14:textId="77777777" w:rsidR="00BA3D2F" w:rsidRPr="0042461C" w:rsidRDefault="00BA3D2F" w:rsidP="00DE006F">
            <w:pPr>
              <w:rPr>
                <w:color w:val="000000" w:themeColor="text1"/>
              </w:rPr>
            </w:pPr>
            <w:ins w:id="152" w:author="Kenneth" w:date="2018-11-04T09:11:00Z">
              <w:r>
                <w:rPr>
                  <w:color w:val="000000" w:themeColor="text1"/>
                </w:rPr>
                <w:t>Windows 8</w:t>
              </w:r>
            </w:ins>
          </w:p>
        </w:tc>
        <w:tc>
          <w:tcPr>
            <w:tcW w:w="2499" w:type="pct"/>
            <w:tcPrChange w:id="153" w:author="Kenneth" w:date="2018-11-04T09:16:00Z">
              <w:tcPr>
                <w:tcW w:w="1667" w:type="pct"/>
              </w:tcPr>
            </w:tcPrChange>
          </w:tcPr>
          <w:p w14:paraId="0FE78350" w14:textId="77777777" w:rsidR="00BA3D2F" w:rsidRPr="0042461C" w:rsidRDefault="00BA3D2F" w:rsidP="00DE006F">
            <w:pPr>
              <w:pStyle w:val="DecimalAligned"/>
              <w:rPr>
                <w:color w:val="000000" w:themeColor="text1"/>
              </w:rPr>
            </w:pPr>
            <w:ins w:id="154" w:author="Kenneth" w:date="2018-11-04T09:13:00Z">
              <w:r>
                <w:rPr>
                  <w:rFonts w:ascii="Segoe UI" w:hAnsi="Segoe UI" w:cs="Segoe UI"/>
                  <w:color w:val="000000"/>
                  <w:sz w:val="21"/>
                  <w:szCs w:val="21"/>
                  <w:shd w:val="clear" w:color="auto" w:fill="FFFFFF"/>
                </w:rPr>
                <w:t>32-bit and 64-bit</w:t>
              </w:r>
            </w:ins>
          </w:p>
        </w:tc>
      </w:tr>
    </w:tbl>
    <w:p w14:paraId="520B560A" w14:textId="77777777" w:rsidR="00BA3D2F" w:rsidRDefault="00BA3D2F" w:rsidP="00BA3D2F">
      <w:pPr>
        <w:pStyle w:val="FootnoteText"/>
        <w:rPr>
          <w:ins w:id="155" w:author="Kenneth" w:date="2018-11-04T09:06:00Z"/>
        </w:rPr>
      </w:pPr>
      <w:ins w:id="156" w:author="Kenneth" w:date="2018-11-04T09:06:00Z">
        <w:r>
          <w:rPr>
            <w:rStyle w:val="SubtleEmphasis"/>
          </w:rPr>
          <w:t>Source:</w:t>
        </w:r>
        <w:r>
          <w:t xml:space="preserve"> </w:t>
        </w:r>
      </w:ins>
      <w:ins w:id="157" w:author="Kenneth" w:date="2018-11-04T09:21:00Z">
        <w:r>
          <w:t xml:space="preserve">[2] </w:t>
        </w:r>
      </w:ins>
      <w:ins w:id="158" w:author="Kenneth" w:date="2018-11-04T09:17:00Z">
        <w:r>
          <w:t>MSDN .Net Framework System Requirements</w:t>
        </w:r>
      </w:ins>
    </w:p>
    <w:p w14:paraId="17F0A9D5" w14:textId="77777777" w:rsidR="00BA3D2F" w:rsidRDefault="00BA3D2F" w:rsidP="00BA3D2F">
      <w:pPr>
        <w:pStyle w:val="template"/>
      </w:pPr>
    </w:p>
    <w:p w14:paraId="06B00EF3" w14:textId="77777777" w:rsidR="00BA3D2F" w:rsidRDefault="00BA3D2F" w:rsidP="00BA3D2F">
      <w:pPr>
        <w:pStyle w:val="Heading2"/>
      </w:pPr>
      <w:bookmarkStart w:id="159" w:name="_Toc439994678"/>
      <w:ins w:id="160" w:author="Kenneth" w:date="2018-11-04T09:02:00Z">
        <w:r>
          <w:t xml:space="preserve"> </w:t>
        </w:r>
      </w:ins>
      <w:bookmarkStart w:id="161" w:name="_Toc529147991"/>
      <w:bookmarkStart w:id="162" w:name="_Toc529124968"/>
      <w:r>
        <w:t>Design and Implementation Constraints</w:t>
      </w:r>
      <w:bookmarkEnd w:id="159"/>
      <w:bookmarkEnd w:id="161"/>
      <w:bookmarkEnd w:id="162"/>
    </w:p>
    <w:p w14:paraId="2B3A2718" w14:textId="77777777" w:rsidR="00BA3D2F" w:rsidRPr="007F6B20" w:rsidRDefault="00BA3D2F" w:rsidP="00BA3D2F">
      <w:pPr>
        <w:pStyle w:val="template"/>
        <w:rPr>
          <w:rFonts w:ascii="Times" w:hAnsi="Times" w:cs="Times"/>
          <w:sz w:val="24"/>
          <w:szCs w:val="24"/>
        </w:rPr>
      </w:pPr>
      <w:r w:rsidRPr="007F6B20">
        <w:rPr>
          <w:rFonts w:ascii="Times" w:hAnsi="Times" w:cs="Times"/>
          <w:i w:val="0"/>
          <w:sz w:val="24"/>
          <w:szCs w:val="24"/>
        </w:rPr>
        <w:t>There are a number of limitations the software must accommodate. This software will not have access to the customer’s database, and so it is designed around importing and exporting the data to and from Excel files. For this reason, the software is built around using the .Net Framework’s Interoperability library. The data the software will work with is sensitive in nature, so as a security consideration this software will not have any internet or network connectivity.</w:t>
      </w:r>
    </w:p>
    <w:p w14:paraId="70FA7AA3" w14:textId="77777777" w:rsidR="00BA3D2F" w:rsidRPr="00BA3D2F" w:rsidRDefault="00BA3D2F" w:rsidP="00BA3D2F">
      <w:pPr>
        <w:pStyle w:val="Heading2"/>
      </w:pPr>
      <w:bookmarkStart w:id="163" w:name="_Toc439994679"/>
      <w:bookmarkStart w:id="164" w:name="_Toc529147992"/>
      <w:bookmarkStart w:id="165" w:name="_Toc529124969"/>
      <w:r>
        <w:t>User Documentation</w:t>
      </w:r>
      <w:bookmarkEnd w:id="163"/>
      <w:bookmarkEnd w:id="164"/>
      <w:bookmarkEnd w:id="165"/>
    </w:p>
    <w:p w14:paraId="543FC4E3" w14:textId="77777777" w:rsidR="00BA3D2F" w:rsidRPr="007F6B20" w:rsidRDefault="00BA3D2F" w:rsidP="00BA3D2F">
      <w:pPr>
        <w:pStyle w:val="template"/>
        <w:rPr>
          <w:rFonts w:ascii="Times" w:hAnsi="Times" w:cs="Times"/>
          <w:sz w:val="24"/>
          <w:szCs w:val="24"/>
        </w:rPr>
      </w:pPr>
      <w:r w:rsidRPr="007F6B20">
        <w:rPr>
          <w:rFonts w:ascii="Times" w:hAnsi="Times" w:cs="Times"/>
          <w:i w:val="0"/>
          <w:sz w:val="24"/>
          <w:szCs w:val="24"/>
        </w:rPr>
        <w:t>This will be completed after the software has been finished.</w:t>
      </w:r>
    </w:p>
    <w:p w14:paraId="2D71141B" w14:textId="77777777" w:rsidR="00BA3D2F" w:rsidRDefault="00BA3D2F" w:rsidP="00BA3D2F">
      <w:pPr>
        <w:pStyle w:val="Heading2"/>
      </w:pPr>
      <w:bookmarkStart w:id="166" w:name="_Toc439994680"/>
      <w:bookmarkStart w:id="167" w:name="_Toc529147993"/>
      <w:bookmarkStart w:id="168" w:name="_Toc529124970"/>
      <w:r>
        <w:t>Assumptions and Dependencies</w:t>
      </w:r>
      <w:bookmarkEnd w:id="166"/>
      <w:bookmarkEnd w:id="167"/>
      <w:bookmarkEnd w:id="168"/>
    </w:p>
    <w:p w14:paraId="661D08E7" w14:textId="77777777" w:rsidR="00BA3D2F" w:rsidRPr="007F6B20" w:rsidRDefault="00BA3D2F" w:rsidP="00BA3D2F">
      <w:pPr>
        <w:pStyle w:val="template"/>
        <w:rPr>
          <w:rFonts w:ascii="Times" w:hAnsi="Times" w:cs="Times"/>
          <w:i w:val="0"/>
          <w:sz w:val="24"/>
          <w:szCs w:val="24"/>
        </w:rPr>
      </w:pPr>
      <w:r w:rsidRPr="007F6B20">
        <w:rPr>
          <w:rFonts w:ascii="Times" w:hAnsi="Times" w:cs="Times"/>
          <w:i w:val="0"/>
          <w:sz w:val="24"/>
          <w:szCs w:val="24"/>
        </w:rPr>
        <w:t>There are a number of assumptions in regards to this project and its requirements that are subject to change as the project progresses.</w:t>
      </w:r>
    </w:p>
    <w:p w14:paraId="02EB6F7F" w14:textId="77777777" w:rsidR="00BA3D2F" w:rsidRPr="007F6B20" w:rsidRDefault="00BA3D2F" w:rsidP="00BA3D2F">
      <w:pPr>
        <w:pStyle w:val="template"/>
        <w:numPr>
          <w:ilvl w:val="0"/>
          <w:numId w:val="3"/>
        </w:numPr>
        <w:rPr>
          <w:rFonts w:ascii="Times" w:hAnsi="Times" w:cs="Times"/>
          <w:sz w:val="24"/>
          <w:szCs w:val="24"/>
        </w:rPr>
      </w:pPr>
      <w:r w:rsidRPr="007F6B20">
        <w:rPr>
          <w:rFonts w:ascii="Times" w:hAnsi="Times" w:cs="Times"/>
          <w:i w:val="0"/>
          <w:sz w:val="24"/>
          <w:szCs w:val="24"/>
        </w:rPr>
        <w:t>The application will only need to target Windows operating systems.</w:t>
      </w:r>
    </w:p>
    <w:p w14:paraId="1D210BFE" w14:textId="77777777" w:rsidR="00BA3D2F" w:rsidRPr="007F6B20" w:rsidRDefault="00BA3D2F" w:rsidP="00BA3D2F">
      <w:pPr>
        <w:pStyle w:val="template"/>
        <w:numPr>
          <w:ilvl w:val="0"/>
          <w:numId w:val="3"/>
        </w:numPr>
        <w:rPr>
          <w:rFonts w:ascii="Times" w:hAnsi="Times" w:cs="Times"/>
          <w:sz w:val="24"/>
          <w:szCs w:val="24"/>
        </w:rPr>
      </w:pPr>
      <w:r w:rsidRPr="007F6B20">
        <w:rPr>
          <w:rFonts w:ascii="Times" w:hAnsi="Times" w:cs="Times"/>
          <w:i w:val="0"/>
          <w:sz w:val="24"/>
          <w:szCs w:val="24"/>
        </w:rPr>
        <w:t>The Interoperability library the software will use requires the client machines have a copy of Excel installed.</w:t>
      </w:r>
    </w:p>
    <w:p w14:paraId="17D5D33D" w14:textId="77777777" w:rsidR="00BA3D2F" w:rsidRDefault="00BA3D2F" w:rsidP="00BA3D2F">
      <w:pPr>
        <w:pStyle w:val="Heading1"/>
      </w:pPr>
      <w:bookmarkStart w:id="169" w:name="_Toc439994682"/>
      <w:bookmarkStart w:id="170" w:name="_Toc529147994"/>
      <w:bookmarkStart w:id="171" w:name="_Toc529124971"/>
      <w:r>
        <w:t>External Interface Requirements</w:t>
      </w:r>
      <w:bookmarkEnd w:id="169"/>
      <w:bookmarkEnd w:id="170"/>
      <w:bookmarkEnd w:id="171"/>
    </w:p>
    <w:p w14:paraId="01158BFA" w14:textId="77777777" w:rsidR="00BA3D2F" w:rsidRDefault="00BA3D2F" w:rsidP="00BA3D2F">
      <w:pPr>
        <w:pStyle w:val="Heading2"/>
      </w:pPr>
      <w:bookmarkStart w:id="172" w:name="_Toc529147995"/>
      <w:bookmarkStart w:id="173" w:name="_Toc529124972"/>
      <w:r>
        <w:t>User Interfaces</w:t>
      </w:r>
      <w:bookmarkEnd w:id="172"/>
      <w:bookmarkEnd w:id="173"/>
    </w:p>
    <w:p w14:paraId="32A7ADDE" w14:textId="77777777" w:rsidR="00BA3D2F" w:rsidRPr="007F6B20" w:rsidRDefault="00BA3D2F" w:rsidP="00BA3D2F">
      <w:pPr>
        <w:pStyle w:val="template"/>
        <w:rPr>
          <w:rFonts w:ascii="Times" w:hAnsi="Times" w:cs="Times"/>
          <w:sz w:val="24"/>
          <w:szCs w:val="24"/>
        </w:rPr>
      </w:pPr>
      <w:r w:rsidRPr="007F6B20">
        <w:rPr>
          <w:rFonts w:ascii="Times" w:hAnsi="Times" w:cs="Times"/>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5C5F264" w14:textId="77777777" w:rsidR="00BA3D2F" w:rsidRPr="007F6B20" w:rsidRDefault="00BA3D2F" w:rsidP="00BA3D2F">
      <w:pPr>
        <w:pStyle w:val="template"/>
        <w:rPr>
          <w:rFonts w:ascii="Times" w:hAnsi="Times" w:cs="Times"/>
          <w:sz w:val="24"/>
          <w:szCs w:val="24"/>
        </w:rPr>
      </w:pPr>
    </w:p>
    <w:p w14:paraId="75F0DC60" w14:textId="330B6C62" w:rsidR="00BA3D2F" w:rsidRPr="007F6B20" w:rsidRDefault="00F811E7" w:rsidP="00BA3D2F">
      <w:pPr>
        <w:pStyle w:val="template"/>
        <w:rPr>
          <w:rFonts w:ascii="Times" w:hAnsi="Times" w:cs="Times"/>
          <w:sz w:val="24"/>
          <w:szCs w:val="24"/>
        </w:rPr>
      </w:pPr>
      <w:r w:rsidRPr="007F6B20">
        <w:rPr>
          <w:rFonts w:ascii="Times" w:hAnsi="Times" w:cs="Times"/>
          <w:sz w:val="24"/>
          <w:szCs w:val="24"/>
        </w:rPr>
        <w:t xml:space="preserve">This will be completed at a future point when we have considered the GUI </w:t>
      </w:r>
      <w:r w:rsidR="007F6B20">
        <w:rPr>
          <w:rFonts w:ascii="Times" w:hAnsi="Times" w:cs="Times"/>
          <w:sz w:val="24"/>
          <w:szCs w:val="24"/>
        </w:rPr>
        <w:t>design</w:t>
      </w:r>
      <w:r w:rsidRPr="007F6B20">
        <w:rPr>
          <w:rFonts w:ascii="Times" w:hAnsi="Times" w:cs="Times"/>
          <w:sz w:val="24"/>
          <w:szCs w:val="24"/>
        </w:rPr>
        <w:t xml:space="preserve"> and spoken more with the client.</w:t>
      </w:r>
    </w:p>
    <w:p w14:paraId="34434291" w14:textId="77777777" w:rsidR="00BA3D2F" w:rsidRDefault="00BA3D2F" w:rsidP="00BA3D2F">
      <w:pPr>
        <w:pStyle w:val="Heading2"/>
      </w:pPr>
      <w:bookmarkStart w:id="174" w:name="_Toc439994685"/>
      <w:bookmarkStart w:id="175" w:name="_Toc529147996"/>
      <w:bookmarkStart w:id="176" w:name="_Toc529124973"/>
      <w:r>
        <w:t>Software Interfaces</w:t>
      </w:r>
      <w:bookmarkEnd w:id="174"/>
      <w:bookmarkEnd w:id="175"/>
      <w:bookmarkEnd w:id="176"/>
    </w:p>
    <w:p w14:paraId="040C53D7" w14:textId="4A540676" w:rsidR="00BA3D2F" w:rsidRPr="007F6B20" w:rsidRDefault="00956F74" w:rsidP="00BA3D2F">
      <w:pPr>
        <w:pStyle w:val="template"/>
        <w:rPr>
          <w:rFonts w:ascii="Times" w:hAnsi="Times" w:cs="Times"/>
          <w:i w:val="0"/>
          <w:sz w:val="24"/>
          <w:szCs w:val="24"/>
        </w:rPr>
      </w:pPr>
      <w:r w:rsidRPr="007F6B20">
        <w:rPr>
          <w:rFonts w:ascii="Times" w:hAnsi="Times" w:cs="Times"/>
          <w:i w:val="0"/>
          <w:sz w:val="24"/>
          <w:szCs w:val="24"/>
        </w:rPr>
        <w:t>The application will rely upon Excel</w:t>
      </w:r>
      <w:r w:rsidR="00507D19" w:rsidRPr="007F6B20">
        <w:rPr>
          <w:rFonts w:ascii="Times" w:hAnsi="Times" w:cs="Times"/>
          <w:i w:val="0"/>
          <w:sz w:val="24"/>
          <w:szCs w:val="24"/>
        </w:rPr>
        <w:t xml:space="preserve"> 2008 or later,</w:t>
      </w:r>
      <w:r w:rsidRPr="007F6B20">
        <w:rPr>
          <w:rFonts w:ascii="Times" w:hAnsi="Times" w:cs="Times"/>
          <w:i w:val="0"/>
          <w:sz w:val="24"/>
          <w:szCs w:val="24"/>
        </w:rPr>
        <w:t xml:space="preserve"> and work with .xls files</w:t>
      </w:r>
      <w:r w:rsidR="00507D19" w:rsidRPr="007F6B20">
        <w:rPr>
          <w:rFonts w:ascii="Times" w:hAnsi="Times" w:cs="Times"/>
          <w:i w:val="0"/>
          <w:sz w:val="24"/>
          <w:szCs w:val="24"/>
        </w:rPr>
        <w:t xml:space="preserve"> in order to maintain the current product. The C# Interoperabilty library relies upon an existing installation of Excel in order to manipulate .xls files. Built-in functions of the Excel application will be called through the C# library, such as adding, removing, sorting and modifying rows, cells, and columns.</w:t>
      </w:r>
    </w:p>
    <w:p w14:paraId="1488C35F" w14:textId="56AB5D1B" w:rsidR="00507D19" w:rsidRPr="007F6B20" w:rsidRDefault="00507D19" w:rsidP="00BA3D2F">
      <w:pPr>
        <w:pStyle w:val="template"/>
        <w:rPr>
          <w:rFonts w:ascii="Times" w:hAnsi="Times" w:cs="Times"/>
          <w:i w:val="0"/>
          <w:sz w:val="24"/>
          <w:szCs w:val="24"/>
        </w:rPr>
      </w:pPr>
    </w:p>
    <w:p w14:paraId="071FAA02" w14:textId="131FF36C" w:rsidR="00507D19" w:rsidRPr="007F6B20" w:rsidRDefault="00507D19" w:rsidP="00BA3D2F">
      <w:pPr>
        <w:pStyle w:val="template"/>
        <w:rPr>
          <w:rFonts w:ascii="Times" w:hAnsi="Times" w:cs="Times"/>
          <w:i w:val="0"/>
          <w:sz w:val="24"/>
          <w:szCs w:val="24"/>
        </w:rPr>
      </w:pPr>
      <w:r w:rsidRPr="007F6B20">
        <w:rPr>
          <w:rFonts w:ascii="Times" w:hAnsi="Times" w:cs="Times"/>
          <w:i w:val="0"/>
          <w:sz w:val="24"/>
          <w:szCs w:val="24"/>
        </w:rPr>
        <w:t>In addition, as an optional feature we are considering adding support for storing or exporting the data to a SQL database, time permitting. If we do choose to implement such features, we will update this document with the specifications.</w:t>
      </w:r>
    </w:p>
    <w:p w14:paraId="67F91520" w14:textId="77777777" w:rsidR="00BA3D2F" w:rsidRDefault="00BA3D2F" w:rsidP="00BA3D2F">
      <w:pPr>
        <w:pStyle w:val="Heading1"/>
      </w:pPr>
      <w:bookmarkStart w:id="177" w:name="_Toc439994687"/>
      <w:bookmarkStart w:id="178" w:name="_Toc529147997"/>
      <w:bookmarkStart w:id="179" w:name="_Toc529124974"/>
      <w:r>
        <w:lastRenderedPageBreak/>
        <w:t>System Features</w:t>
      </w:r>
      <w:bookmarkEnd w:id="177"/>
      <w:bookmarkEnd w:id="178"/>
      <w:bookmarkEnd w:id="179"/>
    </w:p>
    <w:p w14:paraId="59AC6B67" w14:textId="77777777" w:rsidR="00BA3D2F" w:rsidDel="1AD39726" w:rsidRDefault="00BA3D2F">
      <w:pPr>
        <w:pStyle w:val="Heading2"/>
        <w:rPr>
          <w:ins w:id="180" w:author="Johansson, Colton" w:date="2018-11-04T18:05:00Z"/>
          <w:del w:id="181" w:author="Strobeck, Brandtly" w:date="2018-11-04T18:06:00Z"/>
        </w:rPr>
        <w:pPrChange w:id="182" w:author="Johansson, Colton" w:date="2018-11-04T18:05:00Z">
          <w:pPr/>
        </w:pPrChange>
      </w:pPr>
      <w:ins w:id="183" w:author="Johansson, Colton" w:date="2018-11-04T18:05:00Z">
        <w:del w:id="184" w:author="Strobeck, Brandtly" w:date="2018-11-04T18:06:00Z">
          <w:r w:rsidDel="1AD39726">
            <w:delText>Export Data</w:delText>
          </w:r>
          <w:bookmarkStart w:id="185" w:name="_Toc529124882"/>
          <w:bookmarkStart w:id="186" w:name="_Toc529124975"/>
          <w:bookmarkEnd w:id="185"/>
          <w:bookmarkEnd w:id="186"/>
        </w:del>
      </w:ins>
    </w:p>
    <w:p w14:paraId="46A13525" w14:textId="77777777" w:rsidR="00BA3D2F" w:rsidRDefault="00BA3D2F" w:rsidP="00BA3D2F">
      <w:pPr>
        <w:pStyle w:val="Heading2"/>
      </w:pPr>
      <w:bookmarkStart w:id="187" w:name="_Toc529147998"/>
      <w:bookmarkStart w:id="188" w:name="_Toc529124976"/>
      <w:r>
        <w:t>Import Existing Data</w:t>
      </w:r>
      <w:bookmarkEnd w:id="187"/>
      <w:bookmarkEnd w:id="188"/>
    </w:p>
    <w:p w14:paraId="3180A768" w14:textId="77777777" w:rsidR="00BA3D2F" w:rsidRPr="007F6B20" w:rsidRDefault="00BA3D2F" w:rsidP="00BA3D2F">
      <w:pPr>
        <w:pStyle w:val="level4"/>
        <w:rPr>
          <w:rFonts w:cs="Times"/>
          <w:szCs w:val="24"/>
        </w:rPr>
      </w:pPr>
      <w:r w:rsidRPr="007F6B20">
        <w:rPr>
          <w:rFonts w:cs="Times"/>
          <w:szCs w:val="24"/>
        </w:rPr>
        <w:t>4.1.1</w:t>
      </w:r>
      <w:r w:rsidRPr="007F6B20">
        <w:rPr>
          <w:rFonts w:cs="Times"/>
          <w:szCs w:val="24"/>
        </w:rPr>
        <w:tab/>
        <w:t>Description and Priority</w:t>
      </w:r>
    </w:p>
    <w:p w14:paraId="2FA307E4" w14:textId="77777777" w:rsidR="00BA3D2F" w:rsidRPr="007F6B20" w:rsidRDefault="00BA3D2F" w:rsidP="00BA3D2F">
      <w:pPr>
        <w:pStyle w:val="level3text"/>
        <w:numPr>
          <w:ilvl w:val="12"/>
          <w:numId w:val="0"/>
        </w:numPr>
        <w:ind w:left="1440"/>
        <w:rPr>
          <w:rFonts w:ascii="Times" w:hAnsi="Times" w:cs="Times"/>
          <w:i w:val="0"/>
          <w:sz w:val="24"/>
          <w:szCs w:val="24"/>
        </w:rPr>
      </w:pPr>
      <w:r w:rsidRPr="007F6B20">
        <w:rPr>
          <w:rFonts w:ascii="Times" w:hAnsi="Times" w:cs="Times"/>
          <w:i w:val="0"/>
          <w:sz w:val="24"/>
          <w:szCs w:val="24"/>
        </w:rPr>
        <w:t>The application needs to read in the existing data in the form of an Excel spreadsheet. This is High priority for this project as it has a high benefit for the users in making it easy to transition to this application.</w:t>
      </w:r>
      <w:r w:rsidRPr="007F6B20">
        <w:rPr>
          <w:rFonts w:ascii="Times" w:hAnsi="Times" w:cs="Times"/>
          <w:i w:val="0"/>
          <w:sz w:val="24"/>
          <w:szCs w:val="24"/>
        </w:rPr>
        <w:tab/>
      </w:r>
    </w:p>
    <w:p w14:paraId="1C7277C4" w14:textId="77777777" w:rsidR="00BA3D2F" w:rsidRPr="007F6B20" w:rsidRDefault="00BA3D2F" w:rsidP="00BA3D2F">
      <w:pPr>
        <w:pStyle w:val="level4"/>
        <w:rPr>
          <w:rFonts w:cs="Times"/>
          <w:szCs w:val="24"/>
        </w:rPr>
      </w:pPr>
      <w:r w:rsidRPr="007F6B20">
        <w:rPr>
          <w:rFonts w:cs="Times"/>
          <w:szCs w:val="24"/>
        </w:rPr>
        <w:t>4.1.2</w:t>
      </w:r>
      <w:r w:rsidRPr="007F6B20">
        <w:rPr>
          <w:rFonts w:cs="Times"/>
          <w:szCs w:val="24"/>
        </w:rPr>
        <w:tab/>
        <w:t>Stimulus/Response Sequences</w:t>
      </w:r>
    </w:p>
    <w:p w14:paraId="6E696E0C" w14:textId="77777777" w:rsidR="00BA3D2F" w:rsidRPr="007F6B20" w:rsidRDefault="00BA3D2F" w:rsidP="00BA3D2F">
      <w:pPr>
        <w:pStyle w:val="requirement"/>
        <w:ind w:hanging="908"/>
        <w:rPr>
          <w:rFonts w:ascii="Times" w:hAnsi="Times" w:cs="Times"/>
          <w:i/>
          <w:szCs w:val="24"/>
        </w:rPr>
      </w:pPr>
      <w:r w:rsidRPr="007F6B20">
        <w:rPr>
          <w:rFonts w:ascii="Times" w:hAnsi="Times" w:cs="Times"/>
          <w:szCs w:val="24"/>
        </w:rPr>
        <w:t>4.1.2.1:</w:t>
      </w:r>
      <w:r w:rsidRPr="007F6B20">
        <w:rPr>
          <w:rFonts w:ascii="Times" w:hAnsi="Times" w:cs="Times"/>
          <w:szCs w:val="24"/>
        </w:rPr>
        <w:tab/>
        <w:t>As a user I want to launch the application and select the existing Excel file on my computer to load into the application.</w:t>
      </w:r>
      <w:r w:rsidRPr="007F6B20">
        <w:rPr>
          <w:rFonts w:ascii="Times" w:hAnsi="Times" w:cs="Times"/>
          <w:i/>
          <w:szCs w:val="24"/>
        </w:rPr>
        <w:tab/>
      </w:r>
    </w:p>
    <w:p w14:paraId="5DAFA603" w14:textId="68BF2621" w:rsidR="00BA3D2F" w:rsidRPr="007F6B20" w:rsidRDefault="00BA3D2F" w:rsidP="00BA3D2F">
      <w:pPr>
        <w:pStyle w:val="requirement"/>
        <w:ind w:hanging="908"/>
        <w:rPr>
          <w:rFonts w:ascii="Times" w:hAnsi="Times" w:cs="Times"/>
          <w:szCs w:val="24"/>
        </w:rPr>
      </w:pPr>
      <w:r w:rsidRPr="007F6B20">
        <w:rPr>
          <w:rFonts w:ascii="Times" w:hAnsi="Times" w:cs="Times"/>
          <w:szCs w:val="24"/>
        </w:rPr>
        <w:t>4.1.2.2:</w:t>
      </w:r>
      <w:r w:rsidRPr="007F6B20">
        <w:rPr>
          <w:rFonts w:ascii="Times" w:hAnsi="Times" w:cs="Times"/>
          <w:szCs w:val="24"/>
        </w:rPr>
        <w:tab/>
        <w:t xml:space="preserve">As a user I want the application to allow me to both save to a new file, or edit the existing file as needed. </w:t>
      </w:r>
    </w:p>
    <w:p w14:paraId="3680B169" w14:textId="77777777" w:rsidR="00BA3D2F" w:rsidRPr="007F6B20" w:rsidRDefault="00BA3D2F" w:rsidP="00BA3D2F">
      <w:pPr>
        <w:pStyle w:val="level4"/>
        <w:rPr>
          <w:rFonts w:cs="Times"/>
          <w:szCs w:val="24"/>
        </w:rPr>
      </w:pPr>
      <w:r w:rsidRPr="007F6B20">
        <w:rPr>
          <w:rFonts w:cs="Times"/>
          <w:szCs w:val="24"/>
        </w:rPr>
        <w:t>4.1.3</w:t>
      </w:r>
      <w:r w:rsidRPr="007F6B20">
        <w:rPr>
          <w:rFonts w:cs="Times"/>
          <w:szCs w:val="24"/>
        </w:rPr>
        <w:tab/>
        <w:t>Functional Requirements</w:t>
      </w:r>
    </w:p>
    <w:p w14:paraId="0222C757"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4.1.3.1:</w:t>
      </w:r>
      <w:r w:rsidRPr="007F6B20">
        <w:rPr>
          <w:rFonts w:ascii="Times" w:hAnsi="Times" w:cs="Times"/>
          <w:szCs w:val="24"/>
        </w:rPr>
        <w:tab/>
        <w:t xml:space="preserve">The application will load the three most commonly used files for Excel: xls, .xlsx, and .csv. </w:t>
      </w:r>
    </w:p>
    <w:p w14:paraId="0B45FEF2"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4.1.3.2:</w:t>
      </w:r>
      <w:r w:rsidRPr="007F6B20">
        <w:rPr>
          <w:rFonts w:ascii="Times" w:hAnsi="Times" w:cs="Times"/>
          <w:szCs w:val="24"/>
        </w:rPr>
        <w:tab/>
        <w:t>The application must allow the user to preserve the original file without changes.</w:t>
      </w:r>
    </w:p>
    <w:p w14:paraId="17522F15" w14:textId="77777777" w:rsidR="00BA3D2F" w:rsidRPr="007F6B20" w:rsidRDefault="00BA3D2F" w:rsidP="00BA3D2F">
      <w:pPr>
        <w:pStyle w:val="level4"/>
        <w:rPr>
          <w:rFonts w:cs="Times"/>
          <w:szCs w:val="24"/>
        </w:rPr>
      </w:pPr>
      <w:r w:rsidRPr="007F6B20">
        <w:rPr>
          <w:rFonts w:cs="Times"/>
          <w:szCs w:val="24"/>
        </w:rPr>
        <w:t>4.1.4</w:t>
      </w:r>
      <w:r w:rsidRPr="007F6B20">
        <w:rPr>
          <w:rFonts w:cs="Times"/>
          <w:szCs w:val="24"/>
        </w:rPr>
        <w:tab/>
        <w:t>Requirement Specifications</w:t>
      </w:r>
    </w:p>
    <w:p w14:paraId="46E506B2"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 xml:space="preserve">4.1.4.1: </w:t>
      </w:r>
      <w:r w:rsidRPr="007F6B20">
        <w:rPr>
          <w:rFonts w:ascii="Times" w:hAnsi="Times" w:cs="Times"/>
          <w:szCs w:val="24"/>
        </w:rPr>
        <w:tab/>
        <w:t>The allowed file types will be .csv, .xls, or .xlsx.</w:t>
      </w:r>
    </w:p>
    <w:p w14:paraId="5B3EAF98"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4.1.4.2:</w:t>
      </w:r>
      <w:r w:rsidRPr="007F6B20">
        <w:rPr>
          <w:rFonts w:ascii="Times" w:hAnsi="Times" w:cs="Times"/>
          <w:szCs w:val="24"/>
        </w:rPr>
        <w:tab/>
        <w:t>The application will prompt the user asking whether the file they are opening should be edited, or only saved to a new file.</w:t>
      </w:r>
    </w:p>
    <w:p w14:paraId="0EE342F9" w14:textId="77777777" w:rsidR="00BA3D2F" w:rsidRPr="007F6B20" w:rsidRDefault="00BA3D2F" w:rsidP="00BA3D2F">
      <w:pPr>
        <w:pStyle w:val="level4"/>
        <w:rPr>
          <w:rFonts w:cs="Times"/>
          <w:szCs w:val="24"/>
        </w:rPr>
      </w:pPr>
      <w:r w:rsidRPr="007F6B20">
        <w:rPr>
          <w:rFonts w:cs="Times"/>
          <w:szCs w:val="24"/>
        </w:rPr>
        <w:t>4.1.5</w:t>
      </w:r>
      <w:r w:rsidRPr="007F6B20">
        <w:rPr>
          <w:rFonts w:cs="Times"/>
          <w:szCs w:val="24"/>
        </w:rPr>
        <w:tab/>
        <w:t>Validation</w:t>
      </w:r>
    </w:p>
    <w:p w14:paraId="3F8CFB63"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 xml:space="preserve">4.1.5.1: </w:t>
      </w:r>
      <w:r w:rsidRPr="007F6B20">
        <w:rPr>
          <w:rFonts w:ascii="Times" w:hAnsi="Times" w:cs="Times"/>
          <w:szCs w:val="24"/>
        </w:rPr>
        <w:tab/>
        <w:t>The application is able to load table data from .csv, .xls, and .xlsx files.</w:t>
      </w:r>
    </w:p>
    <w:p w14:paraId="1E94CFE5"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4.1.5.2:</w:t>
      </w:r>
      <w:r w:rsidRPr="007F6B20">
        <w:rPr>
          <w:rFonts w:ascii="Times" w:hAnsi="Times" w:cs="Times"/>
          <w:szCs w:val="24"/>
        </w:rPr>
        <w:tab/>
        <w:t>The save behavior of the application is consistent with the selection the user made.</w:t>
      </w:r>
    </w:p>
    <w:p w14:paraId="4DF8503E" w14:textId="77777777" w:rsidR="00BA3D2F" w:rsidRDefault="00BA3D2F" w:rsidP="00BA3D2F">
      <w:pPr>
        <w:pStyle w:val="requirement"/>
        <w:ind w:hanging="908"/>
        <w:rPr>
          <w:rFonts w:ascii="Arial" w:hAnsi="Arial" w:cs="Arial"/>
          <w:sz w:val="22"/>
          <w:szCs w:val="22"/>
        </w:rPr>
      </w:pPr>
    </w:p>
    <w:p w14:paraId="4A2B4260" w14:textId="77777777" w:rsidR="00BA3D2F" w:rsidRPr="00251688" w:rsidRDefault="00BA3D2F" w:rsidP="00BA3D2F">
      <w:pPr>
        <w:pStyle w:val="Heading2"/>
      </w:pPr>
      <w:bookmarkStart w:id="189" w:name="_Toc439994689"/>
      <w:bookmarkStart w:id="190" w:name="_Toc529147999"/>
      <w:bookmarkStart w:id="191" w:name="_Toc529124977"/>
      <w:r>
        <w:t>Intuitive Data</w:t>
      </w:r>
      <w:bookmarkEnd w:id="189"/>
      <w:bookmarkEnd w:id="190"/>
      <w:bookmarkEnd w:id="191"/>
    </w:p>
    <w:p w14:paraId="789E2D45" w14:textId="77777777" w:rsidR="00BA3D2F" w:rsidRPr="007F6B20" w:rsidRDefault="00BA3D2F" w:rsidP="00BA3D2F">
      <w:pPr>
        <w:pStyle w:val="level4"/>
        <w:rPr>
          <w:rFonts w:cs="Times"/>
          <w:szCs w:val="24"/>
        </w:rPr>
      </w:pPr>
      <w:bookmarkStart w:id="192" w:name="_Toc439994690"/>
      <w:r w:rsidRPr="007F6B20">
        <w:rPr>
          <w:rFonts w:cs="Times"/>
          <w:szCs w:val="24"/>
        </w:rPr>
        <w:t>4.2.1</w:t>
      </w:r>
      <w:r w:rsidRPr="007F6B20">
        <w:rPr>
          <w:rFonts w:cs="Times"/>
          <w:szCs w:val="24"/>
        </w:rPr>
        <w:tab/>
        <w:t>Description and Priority</w:t>
      </w:r>
    </w:p>
    <w:p w14:paraId="673BAC72" w14:textId="77777777" w:rsidR="00BA3D2F" w:rsidRPr="007F6B20" w:rsidRDefault="00BA3D2F" w:rsidP="00BA3D2F">
      <w:pPr>
        <w:pStyle w:val="level3text"/>
        <w:ind w:left="1440" w:firstLine="0"/>
        <w:rPr>
          <w:rFonts w:ascii="Times" w:hAnsi="Times" w:cs="Times"/>
          <w:i w:val="0"/>
          <w:sz w:val="24"/>
          <w:szCs w:val="24"/>
        </w:rPr>
      </w:pPr>
      <w:r w:rsidRPr="007F6B20">
        <w:rPr>
          <w:rFonts w:ascii="Times" w:hAnsi="Times" w:cs="Times"/>
          <w:i w:val="0"/>
          <w:sz w:val="24"/>
          <w:szCs w:val="24"/>
        </w:rPr>
        <w:t>The existing data must be organized and concise with the ability to expand into more details. This is High priority for this project as it has a high benefit for the users in making it easy to transition to this application as well as providing all necessary information they otherwise could not access.</w:t>
      </w:r>
    </w:p>
    <w:p w14:paraId="77537F55" w14:textId="77777777" w:rsidR="00BA3D2F" w:rsidRPr="007F6B20" w:rsidRDefault="00BA3D2F" w:rsidP="00BA3D2F">
      <w:pPr>
        <w:pStyle w:val="level4"/>
        <w:rPr>
          <w:rFonts w:cs="Times"/>
          <w:szCs w:val="24"/>
        </w:rPr>
      </w:pPr>
      <w:r w:rsidRPr="007F6B20">
        <w:rPr>
          <w:rFonts w:cs="Times"/>
          <w:szCs w:val="24"/>
        </w:rPr>
        <w:t>4.2.2</w:t>
      </w:r>
      <w:r w:rsidRPr="007F6B20">
        <w:rPr>
          <w:rFonts w:cs="Times"/>
          <w:szCs w:val="24"/>
        </w:rPr>
        <w:tab/>
        <w:t>Stimulus/Response Sequences</w:t>
      </w:r>
    </w:p>
    <w:p w14:paraId="5948CBA0"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4.2.2.1:</w:t>
      </w:r>
      <w:r w:rsidRPr="007F6B20">
        <w:rPr>
          <w:rFonts w:ascii="Times" w:hAnsi="Times" w:cs="Times"/>
          <w:szCs w:val="24"/>
        </w:rPr>
        <w:tab/>
        <w:t>As a user I want to be able to edit the data associated with a facility; phone number, address, license number, etc.</w:t>
      </w:r>
    </w:p>
    <w:p w14:paraId="58B89AC1"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4.2.2.2:</w:t>
      </w:r>
      <w:r w:rsidRPr="007F6B20">
        <w:rPr>
          <w:rFonts w:ascii="Times" w:hAnsi="Times" w:cs="Times"/>
          <w:szCs w:val="24"/>
        </w:rPr>
        <w:tab/>
        <w:t>As a user I want to be able to easily search and find a given facility.</w:t>
      </w:r>
    </w:p>
    <w:p w14:paraId="3D15D1F4" w14:textId="77777777" w:rsidR="00BA3D2F" w:rsidRPr="007F6B20" w:rsidRDefault="00BA3D2F" w:rsidP="00BA3D2F">
      <w:pPr>
        <w:pStyle w:val="requirement"/>
        <w:ind w:hanging="908"/>
        <w:rPr>
          <w:rFonts w:ascii="Times" w:eastAsia="Arial" w:hAnsi="Times" w:cs="Times"/>
          <w:szCs w:val="24"/>
        </w:rPr>
      </w:pPr>
      <w:r w:rsidRPr="007F6B20">
        <w:rPr>
          <w:rFonts w:ascii="Times" w:hAnsi="Times" w:cs="Times"/>
          <w:szCs w:val="24"/>
        </w:rPr>
        <w:t>4.2.2.3:</w:t>
      </w:r>
      <w:r w:rsidRPr="007F6B20">
        <w:rPr>
          <w:rFonts w:ascii="Times" w:hAnsi="Times" w:cs="Times"/>
          <w:szCs w:val="24"/>
        </w:rPr>
        <w:tab/>
        <w:t>As a user I want to be able to see a quick calendar of upcoming facility inspections.</w:t>
      </w:r>
    </w:p>
    <w:p w14:paraId="09245071" w14:textId="77777777" w:rsidR="00BA3D2F" w:rsidRPr="007F6B20" w:rsidRDefault="00BA3D2F" w:rsidP="00BA3D2F">
      <w:pPr>
        <w:pStyle w:val="level4"/>
        <w:rPr>
          <w:rFonts w:cs="Times"/>
          <w:szCs w:val="24"/>
        </w:rPr>
      </w:pPr>
      <w:r w:rsidRPr="007F6B20">
        <w:rPr>
          <w:rFonts w:cs="Times"/>
          <w:szCs w:val="24"/>
        </w:rPr>
        <w:t>4.2.3</w:t>
      </w:r>
      <w:r w:rsidRPr="007F6B20">
        <w:rPr>
          <w:rFonts w:cs="Times"/>
          <w:szCs w:val="24"/>
        </w:rPr>
        <w:tab/>
        <w:t>Functional Requirements</w:t>
      </w:r>
    </w:p>
    <w:p w14:paraId="512EA783"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4.2.3.1:</w:t>
      </w:r>
      <w:r w:rsidRPr="007F6B20">
        <w:rPr>
          <w:rFonts w:ascii="Times" w:hAnsi="Times" w:cs="Times"/>
          <w:szCs w:val="24"/>
        </w:rPr>
        <w:tab/>
        <w:t>The user needs to select fields to be displayed in a concise view.</w:t>
      </w:r>
    </w:p>
    <w:p w14:paraId="05DD29BB"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4.2.3.2:</w:t>
      </w:r>
      <w:r w:rsidRPr="007F6B20">
        <w:rPr>
          <w:rFonts w:ascii="Times" w:hAnsi="Times" w:cs="Times"/>
          <w:szCs w:val="24"/>
        </w:rPr>
        <w:tab/>
        <w:t>Fields needs to be color coded by their inspection status.</w:t>
      </w:r>
    </w:p>
    <w:p w14:paraId="109695F2"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4.2.3.3:</w:t>
      </w:r>
      <w:r w:rsidRPr="007F6B20">
        <w:rPr>
          <w:rFonts w:ascii="Times" w:hAnsi="Times" w:cs="Times"/>
          <w:szCs w:val="24"/>
        </w:rPr>
        <w:tab/>
        <w:t>We will allow editing of all fields, and prompt for confirmation for changing the code result of a previous inspection.</w:t>
      </w:r>
    </w:p>
    <w:p w14:paraId="7C03226D" w14:textId="77777777" w:rsidR="00BA3D2F" w:rsidRPr="007F6B20" w:rsidRDefault="00BA3D2F" w:rsidP="00BA3D2F">
      <w:pPr>
        <w:pStyle w:val="requirement"/>
        <w:ind w:hanging="908"/>
        <w:rPr>
          <w:rFonts w:ascii="Times" w:eastAsia="Arial" w:hAnsi="Times" w:cs="Times"/>
          <w:szCs w:val="24"/>
        </w:rPr>
      </w:pPr>
      <w:r w:rsidRPr="007F6B20">
        <w:rPr>
          <w:rFonts w:ascii="Times" w:hAnsi="Times" w:cs="Times"/>
          <w:szCs w:val="24"/>
        </w:rPr>
        <w:t>4.2.3.4:</w:t>
      </w:r>
      <w:r w:rsidRPr="007F6B20">
        <w:rPr>
          <w:rFonts w:ascii="Times" w:hAnsi="Times" w:cs="Times"/>
          <w:szCs w:val="24"/>
        </w:rPr>
        <w:tab/>
        <w:t>The fields must conform to their specified data type.</w:t>
      </w:r>
    </w:p>
    <w:p w14:paraId="1F4CB4AC" w14:textId="77777777" w:rsidR="00BA3D2F" w:rsidRPr="007F6B20" w:rsidRDefault="00BA3D2F" w:rsidP="00BA3D2F">
      <w:pPr>
        <w:pStyle w:val="requirement"/>
        <w:ind w:hanging="908"/>
        <w:rPr>
          <w:rFonts w:ascii="Times" w:eastAsia="Arial" w:hAnsi="Times" w:cs="Times"/>
          <w:szCs w:val="24"/>
        </w:rPr>
      </w:pPr>
      <w:r w:rsidRPr="007F6B20">
        <w:rPr>
          <w:rFonts w:ascii="Times" w:hAnsi="Times" w:cs="Times"/>
          <w:szCs w:val="24"/>
        </w:rPr>
        <w:t>4.2.3.5:</w:t>
      </w:r>
      <w:r w:rsidRPr="007F6B20">
        <w:rPr>
          <w:rFonts w:ascii="Times" w:hAnsi="Times" w:cs="Times"/>
          <w:szCs w:val="24"/>
        </w:rPr>
        <w:tab/>
        <w:t>Can filter and search on properties from facility information and inspector information.</w:t>
      </w:r>
    </w:p>
    <w:p w14:paraId="5CBBF4BD" w14:textId="77777777" w:rsidR="00BA3D2F" w:rsidRDefault="00BA3D2F" w:rsidP="00BA3D2F">
      <w:pPr>
        <w:pStyle w:val="requirement"/>
        <w:rPr>
          <w:rFonts w:eastAsia="Arial"/>
        </w:rPr>
      </w:pPr>
    </w:p>
    <w:p w14:paraId="31A8D0BA" w14:textId="77777777" w:rsidR="00BA3D2F" w:rsidRPr="007F6B20" w:rsidRDefault="00BA3D2F" w:rsidP="00BA3D2F">
      <w:pPr>
        <w:pStyle w:val="level4"/>
        <w:rPr>
          <w:rFonts w:cs="Times"/>
          <w:szCs w:val="24"/>
        </w:rPr>
      </w:pPr>
      <w:r w:rsidRPr="007F6B20">
        <w:rPr>
          <w:rFonts w:cs="Times"/>
          <w:szCs w:val="24"/>
        </w:rPr>
        <w:t xml:space="preserve"> 4.2.4</w:t>
      </w:r>
      <w:r w:rsidRPr="007F6B20">
        <w:rPr>
          <w:rFonts w:cs="Times"/>
          <w:szCs w:val="24"/>
        </w:rPr>
        <w:tab/>
        <w:t>Requirement Specifications</w:t>
      </w:r>
    </w:p>
    <w:p w14:paraId="345C2FC9"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4.2.4.1:</w:t>
      </w:r>
      <w:r w:rsidRPr="007F6B20">
        <w:rPr>
          <w:rFonts w:ascii="Times" w:hAnsi="Times" w:cs="Times"/>
          <w:szCs w:val="24"/>
        </w:rPr>
        <w:tab/>
        <w:t>The fields that will be displayed in the default concise view will be: Facility name, location, last inspection date, last inspection code, next inspection date.</w:t>
      </w:r>
    </w:p>
    <w:p w14:paraId="4FA1FF0C"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4.2.4.2:</w:t>
      </w:r>
      <w:r w:rsidRPr="007F6B20">
        <w:rPr>
          <w:rFonts w:ascii="Times" w:hAnsi="Times" w:cs="Times"/>
          <w:szCs w:val="24"/>
        </w:rPr>
        <w:tab/>
        <w:t>Inspection dates that have passed without having the resulting code entered will be denoted in red. Inspections occurring within the next month will be denoted green.</w:t>
      </w:r>
    </w:p>
    <w:p w14:paraId="14C23EB6"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4.2.4.3:</w:t>
      </w:r>
      <w:r w:rsidRPr="007F6B20">
        <w:rPr>
          <w:rFonts w:ascii="Times" w:hAnsi="Times" w:cs="Times"/>
          <w:szCs w:val="24"/>
        </w:rPr>
        <w:tab/>
        <w:t>Prompt will only display for results that were entered before the current application session.</w:t>
      </w:r>
    </w:p>
    <w:p w14:paraId="7AEC8D4D"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4.2.4.4:</w:t>
      </w:r>
      <w:r w:rsidRPr="007F6B20">
        <w:rPr>
          <w:rFonts w:ascii="Times" w:hAnsi="Times" w:cs="Times"/>
          <w:szCs w:val="24"/>
        </w:rPr>
        <w:tab/>
        <w:t>Input will be validated and flagged if incorrect.</w:t>
      </w:r>
    </w:p>
    <w:p w14:paraId="5FF5C439" w14:textId="77777777" w:rsidR="00BA3D2F" w:rsidRPr="007F6B20" w:rsidRDefault="00BA3D2F" w:rsidP="00BA3D2F">
      <w:pPr>
        <w:pStyle w:val="requirement"/>
        <w:ind w:hanging="908"/>
        <w:rPr>
          <w:rFonts w:ascii="Times" w:eastAsia="Arial" w:hAnsi="Times" w:cs="Times"/>
          <w:szCs w:val="24"/>
        </w:rPr>
      </w:pPr>
      <w:r w:rsidRPr="007F6B20">
        <w:rPr>
          <w:rFonts w:ascii="Times" w:hAnsi="Times" w:cs="Times"/>
          <w:szCs w:val="24"/>
        </w:rPr>
        <w:t>4.2.4.5:</w:t>
      </w:r>
      <w:r w:rsidRPr="007F6B20">
        <w:rPr>
          <w:rFonts w:ascii="Times" w:hAnsi="Times" w:cs="Times"/>
          <w:szCs w:val="24"/>
        </w:rPr>
        <w:tab/>
        <w:t>Searching and sorting will use efficient algorithms to remain responsive.</w:t>
      </w:r>
    </w:p>
    <w:p w14:paraId="7275A548" w14:textId="77777777" w:rsidR="00BA3D2F" w:rsidRPr="007F6B20" w:rsidRDefault="00BA3D2F" w:rsidP="00BA3D2F">
      <w:pPr>
        <w:pStyle w:val="level4"/>
        <w:spacing w:before="0" w:after="0"/>
        <w:ind w:left="2160" w:hanging="720"/>
        <w:rPr>
          <w:rFonts w:cs="Times"/>
          <w:szCs w:val="24"/>
        </w:rPr>
      </w:pPr>
    </w:p>
    <w:p w14:paraId="2652AE8C" w14:textId="77777777" w:rsidR="00BA3D2F" w:rsidRPr="007F6B20" w:rsidRDefault="00BA3D2F" w:rsidP="00BA3D2F">
      <w:pPr>
        <w:pStyle w:val="level4"/>
        <w:spacing w:before="0" w:after="0"/>
        <w:ind w:left="1440" w:hanging="720"/>
        <w:rPr>
          <w:rFonts w:cs="Times"/>
          <w:szCs w:val="24"/>
        </w:rPr>
      </w:pPr>
      <w:r w:rsidRPr="007F6B20">
        <w:rPr>
          <w:rFonts w:cs="Times"/>
          <w:szCs w:val="24"/>
        </w:rPr>
        <w:t>4.2.5</w:t>
      </w:r>
      <w:r w:rsidRPr="007F6B20">
        <w:rPr>
          <w:rFonts w:cs="Times"/>
          <w:szCs w:val="24"/>
        </w:rPr>
        <w:tab/>
        <w:t>Validation</w:t>
      </w:r>
    </w:p>
    <w:p w14:paraId="4CFF0035"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4.2.5.1:</w:t>
      </w:r>
      <w:r w:rsidRPr="007F6B20">
        <w:rPr>
          <w:rFonts w:ascii="Times" w:hAnsi="Times" w:cs="Times"/>
          <w:szCs w:val="24"/>
        </w:rPr>
        <w:tab/>
        <w:t>Fields in concise view can be selected from all available columns.</w:t>
      </w:r>
    </w:p>
    <w:p w14:paraId="6DB7D8CD"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4.2.5.2:</w:t>
      </w:r>
      <w:r w:rsidRPr="007F6B20">
        <w:rPr>
          <w:rFonts w:ascii="Times" w:hAnsi="Times" w:cs="Times"/>
          <w:szCs w:val="24"/>
        </w:rPr>
        <w:tab/>
        <w:t>Test dates falling within all three ranges to ensure are highlighted correctly.</w:t>
      </w:r>
    </w:p>
    <w:p w14:paraId="410531B9"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4.2.5.3:</w:t>
      </w:r>
      <w:r w:rsidRPr="007F6B20">
        <w:rPr>
          <w:rFonts w:ascii="Times" w:hAnsi="Times" w:cs="Times"/>
          <w:szCs w:val="24"/>
        </w:rPr>
        <w:tab/>
        <w:t>Prompt is displayed only for the inspection code field, and only if it was set in a previous session.</w:t>
      </w:r>
    </w:p>
    <w:p w14:paraId="7F516CC8"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4.2.5.4:</w:t>
      </w:r>
      <w:r w:rsidRPr="007F6B20">
        <w:rPr>
          <w:rFonts w:ascii="Times" w:hAnsi="Times" w:cs="Times"/>
          <w:szCs w:val="24"/>
        </w:rPr>
        <w:tab/>
        <w:t>Test that fields are properly vetted for the appropriate data type.</w:t>
      </w:r>
    </w:p>
    <w:p w14:paraId="71C7280B" w14:textId="77777777" w:rsidR="00BA3D2F" w:rsidRPr="007F6B20" w:rsidRDefault="00BA3D2F" w:rsidP="00BA3D2F">
      <w:pPr>
        <w:pStyle w:val="requirement"/>
        <w:ind w:hanging="908"/>
        <w:rPr>
          <w:rFonts w:ascii="Times" w:eastAsia="Arial" w:hAnsi="Times" w:cs="Times"/>
          <w:szCs w:val="24"/>
        </w:rPr>
      </w:pPr>
      <w:r w:rsidRPr="007F6B20">
        <w:rPr>
          <w:rFonts w:ascii="Times" w:hAnsi="Times" w:cs="Times"/>
          <w:szCs w:val="24"/>
        </w:rPr>
        <w:t>4.2.5.5:</w:t>
      </w:r>
      <w:r w:rsidRPr="007F6B20">
        <w:rPr>
          <w:rFonts w:ascii="Times" w:hAnsi="Times" w:cs="Times"/>
          <w:szCs w:val="24"/>
        </w:rPr>
        <w:tab/>
        <w:t>Show that searching and sorting the document is quick and responsive.</w:t>
      </w:r>
    </w:p>
    <w:p w14:paraId="005823B6" w14:textId="77777777" w:rsidR="00BA3D2F" w:rsidRDefault="00BA3D2F" w:rsidP="00BA3D2F">
      <w:pPr>
        <w:pStyle w:val="Heading2"/>
        <w:numPr>
          <w:ilvl w:val="1"/>
          <w:numId w:val="0"/>
        </w:numPr>
      </w:pPr>
      <w:del w:id="193" w:author="Johansson, Colton" w:date="2018-11-04T17:58:00Z">
        <w:r>
          <w:tab/>
        </w:r>
      </w:del>
      <w:bookmarkStart w:id="194" w:name="_Toc529148000"/>
      <w:bookmarkStart w:id="195" w:name="_Toc529124978"/>
      <w:ins w:id="196" w:author="Strobeck, Brandtly" w:date="2018-11-04T17:58:00Z">
        <w:r>
          <w:t xml:space="preserve">4.3 </w:t>
        </w:r>
      </w:ins>
      <w:r>
        <w:tab/>
        <w:t>Enter Inspection Results</w:t>
      </w:r>
      <w:bookmarkEnd w:id="194"/>
      <w:bookmarkEnd w:id="195"/>
    </w:p>
    <w:p w14:paraId="505EBE61" w14:textId="77777777" w:rsidR="00BA3D2F" w:rsidRPr="007F6B20" w:rsidRDefault="00BA3D2F" w:rsidP="00BA3D2F">
      <w:pPr>
        <w:pStyle w:val="level4"/>
        <w:rPr>
          <w:rFonts w:cs="Times"/>
          <w:szCs w:val="24"/>
        </w:rPr>
      </w:pPr>
      <w:r w:rsidRPr="007F6B20">
        <w:rPr>
          <w:rFonts w:cs="Times"/>
          <w:szCs w:val="24"/>
        </w:rPr>
        <w:t>4.3.1</w:t>
      </w:r>
      <w:r w:rsidRPr="007F6B20">
        <w:rPr>
          <w:rFonts w:cs="Times"/>
          <w:szCs w:val="24"/>
        </w:rPr>
        <w:tab/>
        <w:t>Description and Priority</w:t>
      </w:r>
    </w:p>
    <w:p w14:paraId="5DBA7118" w14:textId="77777777" w:rsidR="00BA3D2F" w:rsidRPr="007F6B20" w:rsidRDefault="00BA3D2F" w:rsidP="00BA3D2F">
      <w:pPr>
        <w:pStyle w:val="level3text"/>
        <w:numPr>
          <w:ilvl w:val="12"/>
          <w:numId w:val="0"/>
        </w:numPr>
        <w:ind w:left="1440"/>
        <w:rPr>
          <w:rFonts w:ascii="Times" w:hAnsi="Times" w:cs="Times"/>
          <w:i w:val="0"/>
          <w:sz w:val="24"/>
          <w:szCs w:val="24"/>
        </w:rPr>
      </w:pPr>
      <w:r w:rsidRPr="007F6B20">
        <w:rPr>
          <w:rFonts w:ascii="Times" w:hAnsi="Times" w:cs="Times"/>
          <w:i w:val="0"/>
          <w:sz w:val="24"/>
          <w:szCs w:val="24"/>
        </w:rPr>
        <w:t>The application needs allow the user to enter the result of an inspection, this result will be used to schedule subsequent inspections. This is a high priority feature as much of the application’s functionality will revolve around these results.</w:t>
      </w:r>
    </w:p>
    <w:p w14:paraId="5491967C" w14:textId="77777777" w:rsidR="00BA3D2F" w:rsidRPr="007F6B20" w:rsidRDefault="00BA3D2F" w:rsidP="00BA3D2F">
      <w:pPr>
        <w:pStyle w:val="level4"/>
        <w:rPr>
          <w:rFonts w:cs="Times"/>
          <w:szCs w:val="24"/>
        </w:rPr>
      </w:pPr>
      <w:r w:rsidRPr="007F6B20">
        <w:rPr>
          <w:rFonts w:cs="Times"/>
          <w:szCs w:val="24"/>
        </w:rPr>
        <w:t>4.3.2</w:t>
      </w:r>
      <w:r w:rsidRPr="007F6B20">
        <w:rPr>
          <w:rFonts w:cs="Times"/>
          <w:szCs w:val="24"/>
        </w:rPr>
        <w:tab/>
        <w:t>Stimulus/Response Sequences</w:t>
      </w:r>
    </w:p>
    <w:p w14:paraId="7046FB0B" w14:textId="77777777" w:rsidR="00BA3D2F" w:rsidRPr="007F6B20" w:rsidRDefault="00BA3D2F" w:rsidP="00BA3D2F">
      <w:pPr>
        <w:pStyle w:val="requirement"/>
        <w:ind w:hanging="908"/>
        <w:rPr>
          <w:ins w:id="197" w:author="Kenny" w:date="2018-11-04T17:36:00Z"/>
          <w:rFonts w:ascii="Times" w:hAnsi="Times" w:cs="Times"/>
          <w:szCs w:val="24"/>
        </w:rPr>
      </w:pPr>
      <w:ins w:id="198" w:author="Kenny" w:date="2018-11-04T17:36:00Z">
        <w:r w:rsidRPr="007F6B20">
          <w:rPr>
            <w:rFonts w:ascii="Times" w:hAnsi="Times" w:cs="Times"/>
            <w:szCs w:val="24"/>
          </w:rPr>
          <w:t>4.3.</w:t>
        </w:r>
      </w:ins>
      <w:ins w:id="199" w:author="Kenny" w:date="2018-11-04T18:05:00Z">
        <w:r w:rsidRPr="007F6B20">
          <w:rPr>
            <w:rFonts w:ascii="Times" w:hAnsi="Times" w:cs="Times"/>
            <w:szCs w:val="24"/>
          </w:rPr>
          <w:t>2</w:t>
        </w:r>
      </w:ins>
      <w:ins w:id="200" w:author="Kenny" w:date="2018-11-04T17:36:00Z">
        <w:r w:rsidRPr="007F6B20">
          <w:rPr>
            <w:rFonts w:ascii="Times" w:hAnsi="Times" w:cs="Times"/>
            <w:szCs w:val="24"/>
          </w:rPr>
          <w:t>.1:</w:t>
        </w:r>
        <w:r w:rsidRPr="007F6B20">
          <w:rPr>
            <w:rFonts w:ascii="Times" w:hAnsi="Times" w:cs="Times"/>
            <w:szCs w:val="24"/>
          </w:rPr>
          <w:tab/>
          <w:t>As a user I want a convenient way to enter the code representing the inspection results.</w:t>
        </w:r>
      </w:ins>
    </w:p>
    <w:p w14:paraId="6E19D9B1" w14:textId="77777777" w:rsidR="00BA3D2F" w:rsidRPr="007F6B20" w:rsidRDefault="00BA3D2F" w:rsidP="00BA3D2F">
      <w:pPr>
        <w:pStyle w:val="requirement"/>
        <w:ind w:hanging="908"/>
        <w:rPr>
          <w:ins w:id="201" w:author="Kenny" w:date="2018-11-04T17:36:00Z"/>
          <w:rFonts w:ascii="Times" w:hAnsi="Times" w:cs="Times"/>
          <w:szCs w:val="24"/>
        </w:rPr>
      </w:pPr>
      <w:ins w:id="202" w:author="Kenny" w:date="2018-11-04T17:36:00Z">
        <w:r w:rsidRPr="007F6B20">
          <w:rPr>
            <w:rFonts w:ascii="Times" w:hAnsi="Times" w:cs="Times"/>
            <w:szCs w:val="24"/>
          </w:rPr>
          <w:t>4.3.</w:t>
        </w:r>
      </w:ins>
      <w:ins w:id="203" w:author="Kenny" w:date="2018-11-04T18:05:00Z">
        <w:r w:rsidRPr="007F6B20">
          <w:rPr>
            <w:rFonts w:ascii="Times" w:hAnsi="Times" w:cs="Times"/>
            <w:szCs w:val="24"/>
          </w:rPr>
          <w:t>2</w:t>
        </w:r>
      </w:ins>
      <w:ins w:id="204" w:author="Kenny" w:date="2018-11-04T17:36:00Z">
        <w:r w:rsidRPr="007F6B20">
          <w:rPr>
            <w:rFonts w:ascii="Times" w:hAnsi="Times" w:cs="Times"/>
            <w:szCs w:val="24"/>
          </w:rPr>
          <w:t>.2:</w:t>
        </w:r>
        <w:r w:rsidRPr="007F6B20">
          <w:rPr>
            <w:rFonts w:ascii="Times" w:hAnsi="Times" w:cs="Times"/>
            <w:szCs w:val="24"/>
          </w:rPr>
          <w:tab/>
          <w:t>As a user I want to be able to enter comments and notes associated with both the inspection and the facility.</w:t>
        </w:r>
      </w:ins>
    </w:p>
    <w:p w14:paraId="70C14F83" w14:textId="77777777" w:rsidR="00BA3D2F" w:rsidRPr="007F6B20" w:rsidRDefault="00BA3D2F" w:rsidP="00BA3D2F">
      <w:pPr>
        <w:pStyle w:val="requirement"/>
        <w:ind w:hanging="908"/>
        <w:rPr>
          <w:rFonts w:ascii="Times" w:eastAsia="Arial" w:hAnsi="Times" w:cs="Times"/>
          <w:szCs w:val="24"/>
        </w:rPr>
      </w:pPr>
      <w:ins w:id="205" w:author="Kenny" w:date="2018-11-04T17:36:00Z">
        <w:r w:rsidRPr="007F6B20">
          <w:rPr>
            <w:rFonts w:ascii="Times" w:hAnsi="Times" w:cs="Times"/>
            <w:szCs w:val="24"/>
          </w:rPr>
          <w:t>4.3.</w:t>
        </w:r>
      </w:ins>
      <w:ins w:id="206" w:author="Kenny" w:date="2018-11-04T18:05:00Z">
        <w:r w:rsidRPr="007F6B20">
          <w:rPr>
            <w:rFonts w:ascii="Times" w:hAnsi="Times" w:cs="Times"/>
            <w:szCs w:val="24"/>
          </w:rPr>
          <w:t>2</w:t>
        </w:r>
      </w:ins>
      <w:ins w:id="207" w:author="Kenny" w:date="2018-11-04T17:36:00Z">
        <w:r w:rsidRPr="007F6B20">
          <w:rPr>
            <w:rFonts w:ascii="Times" w:hAnsi="Times" w:cs="Times"/>
            <w:szCs w:val="24"/>
          </w:rPr>
          <w:t>.3:</w:t>
        </w:r>
        <w:r w:rsidRPr="007F6B20">
          <w:rPr>
            <w:rFonts w:ascii="Times" w:hAnsi="Times" w:cs="Times"/>
            <w:szCs w:val="24"/>
          </w:rPr>
          <w:tab/>
          <w:t>As a user I want to be able to be able to record other kinds of investigations associated with a facility, such as complaints.</w:t>
        </w:r>
      </w:ins>
    </w:p>
    <w:p w14:paraId="43144A4D" w14:textId="77777777" w:rsidR="00BA3D2F" w:rsidRPr="007F6B20" w:rsidDel="00597BF4" w:rsidRDefault="00BA3D2F" w:rsidP="00BA3D2F">
      <w:pPr>
        <w:pStyle w:val="level3text"/>
        <w:ind w:firstLine="0"/>
        <w:rPr>
          <w:del w:id="208" w:author="Kenny" w:date="2018-11-04T17:36:00Z"/>
          <w:rFonts w:ascii="Times" w:hAnsi="Times" w:cs="Times"/>
          <w:i w:val="0"/>
          <w:sz w:val="24"/>
          <w:szCs w:val="24"/>
        </w:rPr>
      </w:pPr>
      <w:del w:id="209" w:author="Kenny" w:date="2018-11-04T17:36:00Z">
        <w:r w:rsidRPr="007F6B20" w:rsidDel="00597BF4">
          <w:rPr>
            <w:rFonts w:ascii="Times" w:hAnsi="Times" w:cs="Times"/>
            <w:i w:val="0"/>
            <w:sz w:val="24"/>
            <w:szCs w:val="24"/>
          </w:rPr>
          <w:delText>4.3.2.1: As a user I want a convenient way to enter the code representing the inspection results.</w:delText>
        </w:r>
      </w:del>
    </w:p>
    <w:p w14:paraId="7C735398" w14:textId="77777777" w:rsidR="00BA3D2F" w:rsidRPr="007F6B20" w:rsidDel="00597BF4" w:rsidRDefault="00BA3D2F" w:rsidP="00BA3D2F">
      <w:pPr>
        <w:pStyle w:val="level3text"/>
        <w:ind w:firstLine="0"/>
        <w:rPr>
          <w:del w:id="210" w:author="Kenny" w:date="2018-11-04T17:36:00Z"/>
          <w:rFonts w:ascii="Times" w:hAnsi="Times" w:cs="Times"/>
          <w:i w:val="0"/>
          <w:sz w:val="24"/>
          <w:szCs w:val="24"/>
        </w:rPr>
      </w:pPr>
      <w:del w:id="211" w:author="Kenny" w:date="2018-11-04T17:36:00Z">
        <w:r w:rsidRPr="007F6B20" w:rsidDel="00597BF4">
          <w:rPr>
            <w:rFonts w:ascii="Times" w:hAnsi="Times" w:cs="Times"/>
            <w:i w:val="0"/>
            <w:sz w:val="24"/>
            <w:szCs w:val="24"/>
          </w:rPr>
          <w:delText>4.3.2.2: As a user I want to be able to enter comments and notes associated with both the inspection and the facility.</w:delText>
        </w:r>
      </w:del>
    </w:p>
    <w:p w14:paraId="6F5AF670" w14:textId="77777777" w:rsidR="00BA3D2F" w:rsidRPr="007F6B20" w:rsidDel="00597BF4" w:rsidRDefault="00BA3D2F" w:rsidP="00BA3D2F">
      <w:pPr>
        <w:pStyle w:val="level3text"/>
        <w:ind w:firstLine="0"/>
        <w:rPr>
          <w:del w:id="212" w:author="Kenny" w:date="2018-11-04T17:36:00Z"/>
          <w:rFonts w:ascii="Times" w:hAnsi="Times" w:cs="Times"/>
          <w:i w:val="0"/>
          <w:sz w:val="24"/>
          <w:szCs w:val="24"/>
        </w:rPr>
      </w:pPr>
      <w:del w:id="213" w:author="Kenny" w:date="2018-11-04T17:36:00Z">
        <w:r w:rsidRPr="007F6B20" w:rsidDel="00597BF4">
          <w:rPr>
            <w:rFonts w:ascii="Times" w:hAnsi="Times" w:cs="Times"/>
            <w:i w:val="0"/>
            <w:sz w:val="24"/>
            <w:szCs w:val="24"/>
          </w:rPr>
          <w:delText>4.3.2.3: As a user I want to be able to be able to record other kinds of investigations associated with a facility, such as complaints.</w:delText>
        </w:r>
      </w:del>
    </w:p>
    <w:p w14:paraId="0FAD0939" w14:textId="77777777" w:rsidR="00BA3D2F" w:rsidRPr="007F6B20" w:rsidRDefault="00BA3D2F" w:rsidP="00BA3D2F">
      <w:pPr>
        <w:pStyle w:val="level4"/>
        <w:rPr>
          <w:rFonts w:cs="Times"/>
          <w:szCs w:val="24"/>
        </w:rPr>
      </w:pPr>
      <w:r w:rsidRPr="007F6B20">
        <w:rPr>
          <w:rFonts w:cs="Times"/>
          <w:szCs w:val="24"/>
        </w:rPr>
        <w:t>4.3.3</w:t>
      </w:r>
      <w:r w:rsidRPr="007F6B20">
        <w:rPr>
          <w:rFonts w:cs="Times"/>
          <w:szCs w:val="24"/>
        </w:rPr>
        <w:tab/>
        <w:t>Functional Requirements</w:t>
      </w:r>
    </w:p>
    <w:p w14:paraId="7C477DC9"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4.3.3.1:</w:t>
      </w:r>
      <w:r w:rsidRPr="007F6B20">
        <w:rPr>
          <w:rFonts w:ascii="Times" w:hAnsi="Times" w:cs="Times"/>
          <w:szCs w:val="24"/>
        </w:rPr>
        <w:tab/>
        <w:t>The application must provide a list of codes representing inspection results that can be selected easily.</w:t>
      </w:r>
    </w:p>
    <w:p w14:paraId="5DB17D0E"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4.3.3.2:</w:t>
      </w:r>
      <w:r w:rsidRPr="007F6B20">
        <w:rPr>
          <w:rFonts w:ascii="Times" w:hAnsi="Times" w:cs="Times"/>
          <w:szCs w:val="24"/>
        </w:rPr>
        <w:tab/>
        <w:t>The application must provide a means to record notes and comments under the facility and inspection.</w:t>
      </w:r>
    </w:p>
    <w:p w14:paraId="7D1777CB" w14:textId="77777777" w:rsidR="00BA3D2F" w:rsidRPr="007F6B20" w:rsidRDefault="00BA3D2F" w:rsidP="00BA3D2F">
      <w:pPr>
        <w:pStyle w:val="requirement"/>
        <w:ind w:hanging="908"/>
        <w:rPr>
          <w:rFonts w:ascii="Times" w:eastAsia="Arial" w:hAnsi="Times" w:cs="Times"/>
          <w:szCs w:val="24"/>
        </w:rPr>
      </w:pPr>
      <w:r w:rsidRPr="007F6B20">
        <w:rPr>
          <w:rFonts w:ascii="Times" w:hAnsi="Times" w:cs="Times"/>
          <w:szCs w:val="24"/>
        </w:rPr>
        <w:t>4.3.3.3:</w:t>
      </w:r>
      <w:r w:rsidRPr="007F6B20">
        <w:rPr>
          <w:rFonts w:ascii="Times" w:hAnsi="Times" w:cs="Times"/>
          <w:szCs w:val="24"/>
        </w:rPr>
        <w:tab/>
        <w:t>The user must be able to record other types of investigations associated with a particular facility.</w:t>
      </w:r>
    </w:p>
    <w:p w14:paraId="085BB4AA" w14:textId="77777777" w:rsidR="00BA3D2F" w:rsidRPr="007F6B20" w:rsidRDefault="00BA3D2F" w:rsidP="00BA3D2F">
      <w:pPr>
        <w:pStyle w:val="level4"/>
        <w:rPr>
          <w:rFonts w:cs="Times"/>
          <w:szCs w:val="24"/>
        </w:rPr>
      </w:pPr>
      <w:r w:rsidRPr="007F6B20">
        <w:rPr>
          <w:rFonts w:cs="Times"/>
          <w:szCs w:val="24"/>
        </w:rPr>
        <w:t>4.3.4</w:t>
      </w:r>
      <w:r w:rsidRPr="007F6B20">
        <w:rPr>
          <w:rFonts w:cs="Times"/>
          <w:szCs w:val="24"/>
        </w:rPr>
        <w:tab/>
        <w:t>Requirement Specifications</w:t>
      </w:r>
    </w:p>
    <w:p w14:paraId="412E926F"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4.3.4.1:</w:t>
      </w:r>
      <w:r w:rsidRPr="007F6B20">
        <w:rPr>
          <w:rFonts w:ascii="Times" w:hAnsi="Times" w:cs="Times"/>
          <w:szCs w:val="24"/>
        </w:rPr>
        <w:tab/>
        <w:t>The application will provide a dropdown list of inspection codes.</w:t>
      </w:r>
    </w:p>
    <w:p w14:paraId="32B47A67"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4.3.4.2:</w:t>
      </w:r>
      <w:r w:rsidRPr="007F6B20">
        <w:rPr>
          <w:rFonts w:ascii="Times" w:hAnsi="Times" w:cs="Times"/>
          <w:szCs w:val="24"/>
        </w:rPr>
        <w:tab/>
        <w:t>The user can add comments for the facility, inspection, or inspector.</w:t>
      </w:r>
    </w:p>
    <w:p w14:paraId="50C87F3C" w14:textId="77777777" w:rsidR="00BA3D2F" w:rsidRPr="007F6B20" w:rsidRDefault="00BA3D2F" w:rsidP="00BA3D2F">
      <w:pPr>
        <w:pStyle w:val="requirement"/>
        <w:ind w:hanging="908"/>
        <w:rPr>
          <w:rFonts w:ascii="Times" w:eastAsia="Arial" w:hAnsi="Times" w:cs="Times"/>
          <w:szCs w:val="24"/>
        </w:rPr>
      </w:pPr>
      <w:r w:rsidRPr="007F6B20">
        <w:rPr>
          <w:rFonts w:ascii="Times" w:hAnsi="Times" w:cs="Times"/>
          <w:szCs w:val="24"/>
        </w:rPr>
        <w:t>4.3.4.3:</w:t>
      </w:r>
      <w:r w:rsidRPr="007F6B20">
        <w:rPr>
          <w:rFonts w:ascii="Times" w:hAnsi="Times" w:cs="Times"/>
          <w:szCs w:val="24"/>
        </w:rPr>
        <w:tab/>
        <w:t>The user may also record investigations requiring telephone verification, document/letter verification, and on-site verification.</w:t>
      </w:r>
    </w:p>
    <w:p w14:paraId="36C5F504" w14:textId="77777777" w:rsidR="00BA3D2F" w:rsidRPr="007F6B20" w:rsidRDefault="00BA3D2F" w:rsidP="00BA3D2F">
      <w:pPr>
        <w:pStyle w:val="level4"/>
        <w:rPr>
          <w:rFonts w:cs="Times"/>
          <w:szCs w:val="24"/>
        </w:rPr>
      </w:pPr>
      <w:r w:rsidRPr="007F6B20">
        <w:rPr>
          <w:rFonts w:cs="Times"/>
          <w:szCs w:val="24"/>
        </w:rPr>
        <w:t>4.3.5</w:t>
      </w:r>
      <w:r w:rsidRPr="007F6B20">
        <w:rPr>
          <w:rFonts w:cs="Times"/>
          <w:szCs w:val="24"/>
        </w:rPr>
        <w:tab/>
        <w:t>Validation</w:t>
      </w:r>
    </w:p>
    <w:p w14:paraId="63557A96"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4.3.5.1:</w:t>
      </w:r>
      <w:r w:rsidRPr="007F6B20">
        <w:rPr>
          <w:rFonts w:ascii="Times" w:hAnsi="Times" w:cs="Times"/>
          <w:szCs w:val="24"/>
        </w:rPr>
        <w:tab/>
        <w:t>Demonstrate that results can be entered via dropdown menu.</w:t>
      </w:r>
    </w:p>
    <w:p w14:paraId="614CA80E" w14:textId="77777777" w:rsidR="00BA3D2F" w:rsidRPr="007F6B20" w:rsidRDefault="00BA3D2F" w:rsidP="00BA3D2F">
      <w:pPr>
        <w:pStyle w:val="requirement"/>
        <w:ind w:hanging="908"/>
        <w:rPr>
          <w:rFonts w:ascii="Times" w:hAnsi="Times" w:cs="Times"/>
          <w:szCs w:val="24"/>
        </w:rPr>
      </w:pPr>
      <w:r w:rsidRPr="007F6B20">
        <w:rPr>
          <w:rFonts w:ascii="Times" w:hAnsi="Times" w:cs="Times"/>
          <w:szCs w:val="24"/>
        </w:rPr>
        <w:t>4.3.5.2:</w:t>
      </w:r>
      <w:r w:rsidRPr="007F6B20">
        <w:rPr>
          <w:rFonts w:ascii="Times" w:hAnsi="Times" w:cs="Times"/>
          <w:szCs w:val="24"/>
        </w:rPr>
        <w:tab/>
      </w:r>
      <w:del w:id="214" w:author="Kenny" w:date="2018-11-04T17:39:00Z">
        <w:r w:rsidRPr="007F6B20" w:rsidDel="00963EB3">
          <w:rPr>
            <w:rFonts w:ascii="Times" w:hAnsi="Times" w:cs="Times"/>
            <w:szCs w:val="24"/>
          </w:rPr>
          <w:delText xml:space="preserve">The user can </w:delText>
        </w:r>
      </w:del>
      <w:ins w:id="215" w:author="Kenny" w:date="2018-11-04T17:39:00Z">
        <w:r w:rsidRPr="007F6B20">
          <w:rPr>
            <w:rFonts w:ascii="Times" w:hAnsi="Times" w:cs="Times"/>
            <w:szCs w:val="24"/>
          </w:rPr>
          <w:t xml:space="preserve">Demonstrate the program can </w:t>
        </w:r>
      </w:ins>
      <w:r w:rsidRPr="007F6B20">
        <w:rPr>
          <w:rFonts w:ascii="Times" w:hAnsi="Times" w:cs="Times"/>
          <w:szCs w:val="24"/>
        </w:rPr>
        <w:t>add comments for the facility, inspection, or inspector.</w:t>
      </w:r>
    </w:p>
    <w:p w14:paraId="54D7F993" w14:textId="77777777" w:rsidR="00BA3D2F" w:rsidRPr="007F6B20" w:rsidRDefault="00BA3D2F" w:rsidP="00BA3D2F">
      <w:pPr>
        <w:pStyle w:val="requirement"/>
        <w:ind w:hanging="908"/>
        <w:rPr>
          <w:del w:id="216" w:author="Johansson, Colton" w:date="2018-11-04T18:05:00Z"/>
          <w:rFonts w:ascii="Times" w:eastAsia="Arial" w:hAnsi="Times" w:cs="Times"/>
          <w:szCs w:val="24"/>
        </w:rPr>
      </w:pPr>
      <w:r w:rsidRPr="007F6B20">
        <w:rPr>
          <w:rFonts w:ascii="Times" w:hAnsi="Times" w:cs="Times"/>
          <w:szCs w:val="24"/>
        </w:rPr>
        <w:t>4.3.5.3:</w:t>
      </w:r>
      <w:r w:rsidRPr="007F6B20">
        <w:rPr>
          <w:rFonts w:ascii="Times" w:hAnsi="Times" w:cs="Times"/>
          <w:szCs w:val="24"/>
        </w:rPr>
        <w:tab/>
      </w:r>
      <w:del w:id="217" w:author="Kenny" w:date="2018-11-04T17:39:00Z">
        <w:r w:rsidRPr="007F6B20" w:rsidDel="00963EB3">
          <w:rPr>
            <w:rFonts w:ascii="Times" w:hAnsi="Times" w:cs="Times"/>
            <w:szCs w:val="24"/>
          </w:rPr>
          <w:delText>The user may also</w:delText>
        </w:r>
      </w:del>
      <w:ins w:id="218" w:author="Kenny" w:date="2018-11-04T17:39:00Z">
        <w:r w:rsidRPr="007F6B20">
          <w:rPr>
            <w:rFonts w:ascii="Times" w:hAnsi="Times" w:cs="Times"/>
            <w:szCs w:val="24"/>
          </w:rPr>
          <w:t>Test that the application can also</w:t>
        </w:r>
      </w:ins>
      <w:r w:rsidRPr="007F6B20">
        <w:rPr>
          <w:rFonts w:ascii="Times" w:hAnsi="Times" w:cs="Times"/>
          <w:szCs w:val="24"/>
        </w:rPr>
        <w:t xml:space="preserve"> record </w:t>
      </w:r>
      <w:del w:id="219" w:author="Kenny" w:date="2018-11-04T17:39:00Z">
        <w:r w:rsidRPr="007F6B20" w:rsidDel="00963EB3">
          <w:rPr>
            <w:rFonts w:ascii="Times" w:hAnsi="Times" w:cs="Times"/>
            <w:szCs w:val="24"/>
          </w:rPr>
          <w:delText>investigations requiring telephone verification,</w:delText>
        </w:r>
      </w:del>
      <w:ins w:id="220" w:author="Kenny" w:date="2018-11-04T17:39:00Z">
        <w:r w:rsidRPr="007F6B20">
          <w:rPr>
            <w:rFonts w:ascii="Times" w:hAnsi="Times" w:cs="Times"/>
            <w:szCs w:val="24"/>
          </w:rPr>
          <w:t>the</w:t>
        </w:r>
      </w:ins>
      <w:ins w:id="221" w:author="Kenny" w:date="2018-11-04T17:40:00Z">
        <w:r w:rsidRPr="007F6B20">
          <w:rPr>
            <w:rFonts w:ascii="Times" w:hAnsi="Times" w:cs="Times"/>
            <w:szCs w:val="24"/>
          </w:rPr>
          <w:t xml:space="preserve"> all of the</w:t>
        </w:r>
      </w:ins>
      <w:ins w:id="222" w:author="Kenny" w:date="2018-11-04T17:39:00Z">
        <w:r w:rsidRPr="007F6B20">
          <w:rPr>
            <w:rFonts w:ascii="Times" w:hAnsi="Times" w:cs="Times"/>
            <w:szCs w:val="24"/>
          </w:rPr>
          <w:t xml:space="preserve"> alternate investigation types.</w:t>
        </w:r>
      </w:ins>
    </w:p>
    <w:p w14:paraId="7C8E6A18" w14:textId="77777777" w:rsidR="00BA3D2F" w:rsidRPr="007F6B20" w:rsidRDefault="00BA3D2F" w:rsidP="00BA3D2F">
      <w:pPr>
        <w:pStyle w:val="requirement"/>
        <w:ind w:left="0" w:hanging="908"/>
        <w:rPr>
          <w:del w:id="223" w:author="Johansson, Colton" w:date="2018-11-04T18:05:00Z"/>
          <w:rFonts w:ascii="Times" w:eastAsia="Arial" w:hAnsi="Times" w:cs="Times"/>
          <w:szCs w:val="24"/>
        </w:rPr>
      </w:pPr>
    </w:p>
    <w:p w14:paraId="7E8917EC" w14:textId="77777777" w:rsidR="00BA3D2F" w:rsidRPr="007F6B20" w:rsidRDefault="00BA3D2F">
      <w:pPr>
        <w:pStyle w:val="requirement"/>
        <w:ind w:hanging="908"/>
        <w:rPr>
          <w:rFonts w:ascii="Times" w:eastAsia="Arial" w:hAnsi="Times" w:cs="Times"/>
          <w:szCs w:val="24"/>
          <w:rPrChange w:id="224" w:author="Johansson, Colton" w:date="2018-11-04T18:05:00Z">
            <w:rPr/>
          </w:rPrChange>
        </w:rPr>
        <w:pPrChange w:id="225" w:author="Johansson, Colton" w:date="2018-11-04T18:05:00Z">
          <w:pPr/>
        </w:pPrChange>
      </w:pPr>
    </w:p>
    <w:p w14:paraId="6C67A6A7" w14:textId="77777777" w:rsidR="00BA3D2F" w:rsidRPr="000E31A7" w:rsidRDefault="00BA3D2F" w:rsidP="00BA3D2F">
      <w:pPr>
        <w:pStyle w:val="requirement"/>
        <w:ind w:left="0" w:firstLine="0"/>
        <w:rPr>
          <w:rFonts w:ascii="Arial" w:eastAsia="Arial" w:hAnsi="Arial" w:cs="Arial"/>
          <w:color w:val="000000" w:themeColor="text1"/>
          <w:sz w:val="22"/>
          <w:szCs w:val="22"/>
        </w:rPr>
      </w:pPr>
    </w:p>
    <w:p w14:paraId="5F71407D" w14:textId="77777777" w:rsidR="00BA3D2F" w:rsidRDefault="00BA3D2F" w:rsidP="00BA3D2F">
      <w:pPr>
        <w:pStyle w:val="Heading2"/>
        <w:numPr>
          <w:ilvl w:val="1"/>
          <w:numId w:val="28"/>
        </w:numPr>
      </w:pPr>
      <w:bookmarkStart w:id="226" w:name="_Toc529148001"/>
      <w:bookmarkStart w:id="227" w:name="_Toc529124979"/>
      <w:r>
        <w:t>Schedule a Follow Up Inspection Immediately</w:t>
      </w:r>
      <w:bookmarkEnd w:id="226"/>
      <w:bookmarkEnd w:id="227"/>
    </w:p>
    <w:p w14:paraId="1CF0B8E0" w14:textId="3A8249A9" w:rsidR="00CC72CF" w:rsidRPr="007F6B20" w:rsidRDefault="00CC72CF" w:rsidP="00CC72CF">
      <w:pPr>
        <w:pStyle w:val="level4"/>
        <w:rPr>
          <w:rFonts w:cs="Times"/>
          <w:szCs w:val="24"/>
        </w:rPr>
      </w:pPr>
      <w:r w:rsidRPr="007F6B20">
        <w:rPr>
          <w:rFonts w:cs="Times"/>
          <w:szCs w:val="24"/>
        </w:rPr>
        <w:t>4.4.1</w:t>
      </w:r>
      <w:r w:rsidRPr="007F6B20">
        <w:rPr>
          <w:rFonts w:cs="Times"/>
          <w:szCs w:val="24"/>
        </w:rPr>
        <w:tab/>
        <w:t>Description and Priority</w:t>
      </w:r>
    </w:p>
    <w:p w14:paraId="14A31DE0" w14:textId="77777777" w:rsidR="006774C9" w:rsidRPr="007F6B20" w:rsidRDefault="006774C9" w:rsidP="006774C9">
      <w:pPr>
        <w:pStyle w:val="level3text"/>
        <w:ind w:left="1440" w:firstLine="0"/>
        <w:rPr>
          <w:rFonts w:ascii="Times" w:hAnsi="Times" w:cs="Times"/>
          <w:i w:val="0"/>
          <w:sz w:val="24"/>
          <w:szCs w:val="24"/>
        </w:rPr>
      </w:pPr>
      <w:r w:rsidRPr="007F6B20">
        <w:rPr>
          <w:rFonts w:ascii="Times" w:hAnsi="Times" w:cs="Times"/>
          <w:i w:val="0"/>
          <w:sz w:val="24"/>
          <w:szCs w:val="24"/>
        </w:rPr>
        <w:t xml:space="preserve">The application needs to be able to be given a result code from an inspection, then based on the code, schedule the next inspection automatically. </w:t>
      </w:r>
    </w:p>
    <w:p w14:paraId="1214E70F" w14:textId="0F4FEBD1" w:rsidR="00CC72CF" w:rsidRPr="007F6B20" w:rsidRDefault="00CC72CF" w:rsidP="00CC72CF">
      <w:pPr>
        <w:pStyle w:val="level4"/>
        <w:rPr>
          <w:rFonts w:cs="Times"/>
          <w:szCs w:val="24"/>
        </w:rPr>
      </w:pPr>
      <w:r w:rsidRPr="007F6B20">
        <w:rPr>
          <w:rFonts w:cs="Times"/>
          <w:szCs w:val="24"/>
        </w:rPr>
        <w:t>4.4.2</w:t>
      </w:r>
      <w:r w:rsidRPr="007F6B20">
        <w:rPr>
          <w:rFonts w:cs="Times"/>
          <w:szCs w:val="24"/>
        </w:rPr>
        <w:tab/>
        <w:t>Stimulus/Response Sequences</w:t>
      </w:r>
    </w:p>
    <w:p w14:paraId="46F0F082" w14:textId="32FEED12" w:rsidR="00CC72CF" w:rsidRPr="007F6B20" w:rsidRDefault="00CC72CF" w:rsidP="00CC72CF">
      <w:pPr>
        <w:pStyle w:val="requirement"/>
        <w:ind w:hanging="908"/>
        <w:rPr>
          <w:ins w:id="228" w:author="Kenny" w:date="2018-11-04T17:36:00Z"/>
          <w:rFonts w:ascii="Times" w:hAnsi="Times" w:cs="Times"/>
          <w:szCs w:val="24"/>
        </w:rPr>
      </w:pPr>
      <w:ins w:id="229" w:author="Kenny" w:date="2018-11-04T17:36:00Z">
        <w:r w:rsidRPr="007F6B20">
          <w:rPr>
            <w:rFonts w:ascii="Times" w:hAnsi="Times" w:cs="Times"/>
            <w:szCs w:val="24"/>
          </w:rPr>
          <w:t>4.</w:t>
        </w:r>
      </w:ins>
      <w:r w:rsidR="006774C9" w:rsidRPr="007F6B20">
        <w:rPr>
          <w:rFonts w:ascii="Times" w:hAnsi="Times" w:cs="Times"/>
          <w:szCs w:val="24"/>
        </w:rPr>
        <w:t>4</w:t>
      </w:r>
      <w:ins w:id="230" w:author="Kenny" w:date="2018-11-04T17:36:00Z">
        <w:r w:rsidRPr="007F6B20">
          <w:rPr>
            <w:rFonts w:ascii="Times" w:hAnsi="Times" w:cs="Times"/>
            <w:szCs w:val="24"/>
          </w:rPr>
          <w:t>.</w:t>
        </w:r>
      </w:ins>
      <w:ins w:id="231" w:author="Kenny" w:date="2018-11-04T18:05:00Z">
        <w:r w:rsidRPr="007F6B20">
          <w:rPr>
            <w:rFonts w:ascii="Times" w:hAnsi="Times" w:cs="Times"/>
            <w:szCs w:val="24"/>
          </w:rPr>
          <w:t>2</w:t>
        </w:r>
      </w:ins>
      <w:ins w:id="232" w:author="Kenny" w:date="2018-11-04T17:36:00Z">
        <w:r w:rsidRPr="007F6B20">
          <w:rPr>
            <w:rFonts w:ascii="Times" w:hAnsi="Times" w:cs="Times"/>
            <w:szCs w:val="24"/>
          </w:rPr>
          <w:t>.1:</w:t>
        </w:r>
        <w:r w:rsidRPr="007F6B20">
          <w:rPr>
            <w:rFonts w:ascii="Times" w:hAnsi="Times" w:cs="Times"/>
            <w:szCs w:val="24"/>
          </w:rPr>
          <w:tab/>
        </w:r>
      </w:ins>
      <w:r w:rsidR="006774C9" w:rsidRPr="007F6B20">
        <w:rPr>
          <w:rFonts w:ascii="Times" w:hAnsi="Times" w:cs="Times"/>
          <w:szCs w:val="24"/>
        </w:rPr>
        <w:t xml:space="preserve">As </w:t>
      </w:r>
      <w:r w:rsidR="006774C9" w:rsidRPr="007F6B20">
        <w:rPr>
          <w:rFonts w:ascii="Times" w:eastAsia="Arial" w:hAnsi="Times" w:cs="Times"/>
          <w:color w:val="000000" w:themeColor="text1"/>
          <w:szCs w:val="24"/>
        </w:rPr>
        <w:t>a user I want any necessary follow up inspections to be scheduled.</w:t>
      </w:r>
    </w:p>
    <w:p w14:paraId="24477EB3" w14:textId="5FFCF9ED" w:rsidR="00CC72CF" w:rsidRPr="007F6B20" w:rsidRDefault="00CC72CF" w:rsidP="00CC72CF">
      <w:pPr>
        <w:pStyle w:val="requirement"/>
        <w:ind w:hanging="908"/>
        <w:rPr>
          <w:ins w:id="233" w:author="Kenny" w:date="2018-11-04T17:36:00Z"/>
          <w:rFonts w:ascii="Times" w:hAnsi="Times" w:cs="Times"/>
          <w:szCs w:val="24"/>
        </w:rPr>
      </w:pPr>
      <w:ins w:id="234" w:author="Kenny" w:date="2018-11-04T17:36:00Z">
        <w:r w:rsidRPr="007F6B20">
          <w:rPr>
            <w:rFonts w:ascii="Times" w:hAnsi="Times" w:cs="Times"/>
            <w:szCs w:val="24"/>
          </w:rPr>
          <w:t>4.</w:t>
        </w:r>
      </w:ins>
      <w:r w:rsidR="006774C9" w:rsidRPr="007F6B20">
        <w:rPr>
          <w:rFonts w:ascii="Times" w:hAnsi="Times" w:cs="Times"/>
          <w:szCs w:val="24"/>
        </w:rPr>
        <w:t>4</w:t>
      </w:r>
      <w:ins w:id="235" w:author="Kenny" w:date="2018-11-04T17:36:00Z">
        <w:r w:rsidRPr="007F6B20">
          <w:rPr>
            <w:rFonts w:ascii="Times" w:hAnsi="Times" w:cs="Times"/>
            <w:szCs w:val="24"/>
          </w:rPr>
          <w:t>.</w:t>
        </w:r>
      </w:ins>
      <w:ins w:id="236" w:author="Kenny" w:date="2018-11-04T18:05:00Z">
        <w:r w:rsidRPr="007F6B20">
          <w:rPr>
            <w:rFonts w:ascii="Times" w:hAnsi="Times" w:cs="Times"/>
            <w:szCs w:val="24"/>
          </w:rPr>
          <w:t>2</w:t>
        </w:r>
      </w:ins>
      <w:ins w:id="237" w:author="Kenny" w:date="2018-11-04T17:36:00Z">
        <w:r w:rsidRPr="007F6B20">
          <w:rPr>
            <w:rFonts w:ascii="Times" w:hAnsi="Times" w:cs="Times"/>
            <w:szCs w:val="24"/>
          </w:rPr>
          <w:t>.2:</w:t>
        </w:r>
        <w:r w:rsidRPr="007F6B20">
          <w:rPr>
            <w:rFonts w:ascii="Times" w:hAnsi="Times" w:cs="Times"/>
            <w:szCs w:val="24"/>
          </w:rPr>
          <w:tab/>
        </w:r>
      </w:ins>
      <w:r w:rsidR="006774C9" w:rsidRPr="007F6B20">
        <w:rPr>
          <w:rFonts w:ascii="Times" w:eastAsia="Arial" w:hAnsi="Times" w:cs="Times"/>
          <w:color w:val="000000" w:themeColor="text1"/>
          <w:szCs w:val="24"/>
        </w:rPr>
        <w:t>As a user I want to be able to denote which kind of revisit is required.</w:t>
      </w:r>
    </w:p>
    <w:p w14:paraId="1E876B84" w14:textId="77777777" w:rsidR="00CC72CF" w:rsidRPr="007F6B20" w:rsidDel="00597BF4" w:rsidRDefault="00CC72CF" w:rsidP="00CC72CF">
      <w:pPr>
        <w:pStyle w:val="level3text"/>
        <w:ind w:firstLine="0"/>
        <w:rPr>
          <w:del w:id="238" w:author="Kenny" w:date="2018-11-04T17:36:00Z"/>
          <w:rFonts w:ascii="Times" w:hAnsi="Times" w:cs="Times"/>
          <w:i w:val="0"/>
          <w:sz w:val="24"/>
          <w:szCs w:val="24"/>
        </w:rPr>
      </w:pPr>
      <w:del w:id="239" w:author="Kenny" w:date="2018-11-04T17:36:00Z">
        <w:r w:rsidRPr="007F6B20" w:rsidDel="00597BF4">
          <w:rPr>
            <w:rFonts w:ascii="Times" w:hAnsi="Times" w:cs="Times"/>
            <w:i w:val="0"/>
            <w:sz w:val="24"/>
            <w:szCs w:val="24"/>
          </w:rPr>
          <w:delText>4.3.2.1: As a user I want a convenient way to enter the code representing the inspection results.</w:delText>
        </w:r>
      </w:del>
    </w:p>
    <w:p w14:paraId="4C347BB2" w14:textId="77777777" w:rsidR="00CC72CF" w:rsidRPr="007F6B20" w:rsidDel="00597BF4" w:rsidRDefault="00CC72CF" w:rsidP="00CC72CF">
      <w:pPr>
        <w:pStyle w:val="level3text"/>
        <w:ind w:firstLine="0"/>
        <w:rPr>
          <w:del w:id="240" w:author="Kenny" w:date="2018-11-04T17:36:00Z"/>
          <w:rFonts w:ascii="Times" w:hAnsi="Times" w:cs="Times"/>
          <w:i w:val="0"/>
          <w:sz w:val="24"/>
          <w:szCs w:val="24"/>
        </w:rPr>
      </w:pPr>
      <w:del w:id="241" w:author="Kenny" w:date="2018-11-04T17:36:00Z">
        <w:r w:rsidRPr="007F6B20" w:rsidDel="00597BF4">
          <w:rPr>
            <w:rFonts w:ascii="Times" w:hAnsi="Times" w:cs="Times"/>
            <w:i w:val="0"/>
            <w:sz w:val="24"/>
            <w:szCs w:val="24"/>
          </w:rPr>
          <w:delText>4.3.2.2: As a user I want to be able to enter comments and notes associated with both the inspection and the facility.</w:delText>
        </w:r>
      </w:del>
    </w:p>
    <w:p w14:paraId="147A4637" w14:textId="77777777" w:rsidR="00CC72CF" w:rsidRPr="007F6B20" w:rsidDel="00597BF4" w:rsidRDefault="00CC72CF" w:rsidP="00CC72CF">
      <w:pPr>
        <w:pStyle w:val="level3text"/>
        <w:ind w:firstLine="0"/>
        <w:rPr>
          <w:del w:id="242" w:author="Kenny" w:date="2018-11-04T17:36:00Z"/>
          <w:rFonts w:ascii="Times" w:hAnsi="Times" w:cs="Times"/>
          <w:i w:val="0"/>
          <w:sz w:val="24"/>
          <w:szCs w:val="24"/>
        </w:rPr>
      </w:pPr>
      <w:del w:id="243" w:author="Kenny" w:date="2018-11-04T17:36:00Z">
        <w:r w:rsidRPr="007F6B20" w:rsidDel="00597BF4">
          <w:rPr>
            <w:rFonts w:ascii="Times" w:hAnsi="Times" w:cs="Times"/>
            <w:i w:val="0"/>
            <w:sz w:val="24"/>
            <w:szCs w:val="24"/>
          </w:rPr>
          <w:delText>4.3.2.3: As a user I want to be able to be able to record other kinds of investigations associated with a facility, such as complaints.</w:delText>
        </w:r>
      </w:del>
    </w:p>
    <w:p w14:paraId="31E46AB2" w14:textId="1B893F95" w:rsidR="00CC72CF" w:rsidRPr="007F6B20" w:rsidRDefault="00CC72CF" w:rsidP="00CC72CF">
      <w:pPr>
        <w:pStyle w:val="level4"/>
        <w:rPr>
          <w:rFonts w:cs="Times"/>
          <w:szCs w:val="24"/>
        </w:rPr>
      </w:pPr>
      <w:r w:rsidRPr="007F6B20">
        <w:rPr>
          <w:rFonts w:cs="Times"/>
          <w:szCs w:val="24"/>
        </w:rPr>
        <w:t>4.4.3</w:t>
      </w:r>
      <w:r w:rsidRPr="007F6B20">
        <w:rPr>
          <w:rFonts w:cs="Times"/>
          <w:szCs w:val="24"/>
        </w:rPr>
        <w:tab/>
        <w:t>Functional Requirements</w:t>
      </w:r>
    </w:p>
    <w:p w14:paraId="22DE09C7" w14:textId="55C67791" w:rsidR="00CC72CF" w:rsidRPr="007F6B20" w:rsidRDefault="00CC72CF" w:rsidP="00CC72CF">
      <w:pPr>
        <w:pStyle w:val="requirement"/>
        <w:ind w:hanging="908"/>
        <w:rPr>
          <w:rFonts w:ascii="Times" w:hAnsi="Times" w:cs="Times"/>
          <w:szCs w:val="24"/>
        </w:rPr>
      </w:pPr>
      <w:r w:rsidRPr="007F6B20">
        <w:rPr>
          <w:rFonts w:ascii="Times" w:hAnsi="Times" w:cs="Times"/>
          <w:szCs w:val="24"/>
        </w:rPr>
        <w:t>4.</w:t>
      </w:r>
      <w:r w:rsidR="006774C9" w:rsidRPr="007F6B20">
        <w:rPr>
          <w:rFonts w:ascii="Times" w:hAnsi="Times" w:cs="Times"/>
          <w:szCs w:val="24"/>
        </w:rPr>
        <w:t>4</w:t>
      </w:r>
      <w:r w:rsidRPr="007F6B20">
        <w:rPr>
          <w:rFonts w:ascii="Times" w:hAnsi="Times" w:cs="Times"/>
          <w:szCs w:val="24"/>
        </w:rPr>
        <w:t>.3.1:</w:t>
      </w:r>
      <w:r w:rsidRPr="007F6B20">
        <w:rPr>
          <w:rFonts w:ascii="Times" w:hAnsi="Times" w:cs="Times"/>
          <w:szCs w:val="24"/>
        </w:rPr>
        <w:tab/>
      </w:r>
      <w:r w:rsidR="006774C9" w:rsidRPr="007F6B20">
        <w:rPr>
          <w:rFonts w:ascii="Times" w:eastAsia="Arial" w:hAnsi="Times" w:cs="Times"/>
          <w:color w:val="000000" w:themeColor="text1"/>
          <w:szCs w:val="24"/>
        </w:rPr>
        <w:t>Investigation results must be a part of set list of investigation codes.</w:t>
      </w:r>
    </w:p>
    <w:p w14:paraId="3B29EC56" w14:textId="5F3933D4" w:rsidR="00CC72CF" w:rsidRPr="007F6B20" w:rsidRDefault="006774C9" w:rsidP="00CC72CF">
      <w:pPr>
        <w:pStyle w:val="requirement"/>
        <w:ind w:hanging="908"/>
        <w:rPr>
          <w:rFonts w:ascii="Times" w:hAnsi="Times" w:cs="Times"/>
          <w:szCs w:val="24"/>
        </w:rPr>
      </w:pPr>
      <w:r w:rsidRPr="007F6B20">
        <w:rPr>
          <w:rFonts w:ascii="Times" w:hAnsi="Times" w:cs="Times"/>
          <w:szCs w:val="24"/>
        </w:rPr>
        <w:t>4.4</w:t>
      </w:r>
      <w:r w:rsidR="00CC72CF" w:rsidRPr="007F6B20">
        <w:rPr>
          <w:rFonts w:ascii="Times" w:hAnsi="Times" w:cs="Times"/>
          <w:szCs w:val="24"/>
        </w:rPr>
        <w:t>.3.2:</w:t>
      </w:r>
      <w:r w:rsidR="00CC72CF" w:rsidRPr="007F6B20">
        <w:rPr>
          <w:rFonts w:ascii="Times" w:hAnsi="Times" w:cs="Times"/>
          <w:szCs w:val="24"/>
        </w:rPr>
        <w:tab/>
      </w:r>
      <w:r w:rsidRPr="007F6B20">
        <w:rPr>
          <w:rFonts w:ascii="Times" w:eastAsia="Arial" w:hAnsi="Times" w:cs="Times"/>
          <w:color w:val="000000" w:themeColor="text1"/>
          <w:szCs w:val="24"/>
        </w:rPr>
        <w:t>Revisit type needs to be determined by result code.</w:t>
      </w:r>
    </w:p>
    <w:p w14:paraId="525C7F4D" w14:textId="1839A5F4" w:rsidR="00CC72CF" w:rsidRPr="007F6B20" w:rsidRDefault="006774C9" w:rsidP="006774C9">
      <w:pPr>
        <w:pStyle w:val="requirement"/>
        <w:ind w:hanging="908"/>
        <w:rPr>
          <w:rFonts w:ascii="Times" w:eastAsia="Arial" w:hAnsi="Times" w:cs="Times"/>
          <w:szCs w:val="24"/>
        </w:rPr>
      </w:pPr>
      <w:r w:rsidRPr="007F6B20">
        <w:rPr>
          <w:rFonts w:ascii="Times" w:hAnsi="Times" w:cs="Times"/>
          <w:szCs w:val="24"/>
        </w:rPr>
        <w:t>4.4</w:t>
      </w:r>
      <w:r w:rsidR="00CC72CF" w:rsidRPr="007F6B20">
        <w:rPr>
          <w:rFonts w:ascii="Times" w:hAnsi="Times" w:cs="Times"/>
          <w:szCs w:val="24"/>
        </w:rPr>
        <w:t>.3.3:</w:t>
      </w:r>
      <w:r w:rsidR="00CC72CF" w:rsidRPr="007F6B20">
        <w:rPr>
          <w:rFonts w:ascii="Times" w:hAnsi="Times" w:cs="Times"/>
          <w:szCs w:val="24"/>
        </w:rPr>
        <w:tab/>
      </w:r>
      <w:r w:rsidRPr="007F6B20">
        <w:rPr>
          <w:rFonts w:ascii="Times" w:hAnsi="Times" w:cs="Times"/>
          <w:szCs w:val="24"/>
        </w:rPr>
        <w:t>Follow-up inspections need to be scheduled accordingly to code, and will affect schedule of that facility</w:t>
      </w:r>
    </w:p>
    <w:p w14:paraId="418C8191" w14:textId="755FAFD0" w:rsidR="00CC72CF" w:rsidRPr="007F6B20" w:rsidRDefault="00CC72CF" w:rsidP="00CC72CF">
      <w:pPr>
        <w:pStyle w:val="level4"/>
        <w:rPr>
          <w:rFonts w:cs="Times"/>
          <w:szCs w:val="24"/>
        </w:rPr>
      </w:pPr>
      <w:r w:rsidRPr="007F6B20">
        <w:rPr>
          <w:rFonts w:cs="Times"/>
          <w:szCs w:val="24"/>
        </w:rPr>
        <w:t>4.4.4</w:t>
      </w:r>
      <w:r w:rsidRPr="007F6B20">
        <w:rPr>
          <w:rFonts w:cs="Times"/>
          <w:szCs w:val="24"/>
        </w:rPr>
        <w:tab/>
        <w:t>Requirement Specifications</w:t>
      </w:r>
    </w:p>
    <w:p w14:paraId="46537449" w14:textId="3516F9A1" w:rsidR="00CC72CF" w:rsidRPr="007F6B20" w:rsidRDefault="006774C9" w:rsidP="00CC72CF">
      <w:pPr>
        <w:pStyle w:val="requirement"/>
        <w:ind w:hanging="908"/>
        <w:rPr>
          <w:rFonts w:ascii="Times" w:hAnsi="Times" w:cs="Times"/>
          <w:szCs w:val="24"/>
        </w:rPr>
      </w:pPr>
      <w:r w:rsidRPr="007F6B20">
        <w:rPr>
          <w:rFonts w:ascii="Times" w:hAnsi="Times" w:cs="Times"/>
          <w:szCs w:val="24"/>
        </w:rPr>
        <w:t>4.4</w:t>
      </w:r>
      <w:r w:rsidR="00CC72CF" w:rsidRPr="007F6B20">
        <w:rPr>
          <w:rFonts w:ascii="Times" w:hAnsi="Times" w:cs="Times"/>
          <w:szCs w:val="24"/>
        </w:rPr>
        <w:t>.4.1:</w:t>
      </w:r>
      <w:r w:rsidR="00CC72CF" w:rsidRPr="007F6B20">
        <w:rPr>
          <w:rFonts w:ascii="Times" w:hAnsi="Times" w:cs="Times"/>
          <w:szCs w:val="24"/>
        </w:rPr>
        <w:tab/>
      </w:r>
      <w:r w:rsidRPr="007F6B20">
        <w:rPr>
          <w:rFonts w:ascii="Times" w:hAnsi="Times" w:cs="Times"/>
          <w:szCs w:val="24"/>
        </w:rPr>
        <w:t>Allowed inspection codes are: NO, ENF, YES, CSAME, CSS, manual input</w:t>
      </w:r>
      <w:r w:rsidR="00CC72CF" w:rsidRPr="007F6B20">
        <w:rPr>
          <w:rFonts w:ascii="Times" w:hAnsi="Times" w:cs="Times"/>
          <w:szCs w:val="24"/>
        </w:rPr>
        <w:t>.</w:t>
      </w:r>
    </w:p>
    <w:p w14:paraId="0AA101D8" w14:textId="67F48287" w:rsidR="00CC72CF" w:rsidRPr="007F6B20" w:rsidRDefault="006774C9" w:rsidP="006774C9">
      <w:pPr>
        <w:pStyle w:val="requirement"/>
        <w:ind w:hanging="908"/>
        <w:rPr>
          <w:rFonts w:ascii="Times" w:hAnsi="Times" w:cs="Times"/>
          <w:szCs w:val="24"/>
        </w:rPr>
      </w:pPr>
      <w:r w:rsidRPr="007F6B20">
        <w:rPr>
          <w:rFonts w:ascii="Times" w:hAnsi="Times" w:cs="Times"/>
          <w:szCs w:val="24"/>
        </w:rPr>
        <w:t>4.4</w:t>
      </w:r>
      <w:r w:rsidR="00CC72CF" w:rsidRPr="007F6B20">
        <w:rPr>
          <w:rFonts w:ascii="Times" w:hAnsi="Times" w:cs="Times"/>
          <w:szCs w:val="24"/>
        </w:rPr>
        <w:t>.4.2:</w:t>
      </w:r>
      <w:r w:rsidR="00CC72CF" w:rsidRPr="007F6B20">
        <w:rPr>
          <w:rFonts w:ascii="Times" w:hAnsi="Times" w:cs="Times"/>
          <w:szCs w:val="24"/>
        </w:rPr>
        <w:tab/>
      </w:r>
      <w:ins w:id="244" w:author="Kenny" w:date="2018-11-04T17:44:00Z">
        <w:r w:rsidRPr="007F6B20">
          <w:rPr>
            <w:rFonts w:ascii="Times" w:hAnsi="Times" w:cs="Times"/>
            <w:szCs w:val="24"/>
          </w:rPr>
          <w:t>Revisit</w:t>
        </w:r>
      </w:ins>
      <w:r w:rsidRPr="007F6B20">
        <w:rPr>
          <w:rFonts w:ascii="Times" w:hAnsi="Times" w:cs="Times"/>
          <w:szCs w:val="24"/>
        </w:rPr>
        <w:t xml:space="preserve"> must be within 45-60 days from when the attestation of correction           was made by the inspector. </w:t>
      </w:r>
    </w:p>
    <w:p w14:paraId="5DD06F78" w14:textId="59C42D95" w:rsidR="00CC72CF" w:rsidRPr="007F6B20" w:rsidRDefault="006774C9" w:rsidP="00CC72CF">
      <w:pPr>
        <w:pStyle w:val="requirement"/>
        <w:ind w:hanging="908"/>
        <w:rPr>
          <w:rFonts w:ascii="Times" w:eastAsia="Arial" w:hAnsi="Times" w:cs="Times"/>
          <w:szCs w:val="24"/>
        </w:rPr>
      </w:pPr>
      <w:r w:rsidRPr="007F6B20">
        <w:rPr>
          <w:rFonts w:ascii="Times" w:hAnsi="Times" w:cs="Times"/>
          <w:szCs w:val="24"/>
        </w:rPr>
        <w:t>4.4</w:t>
      </w:r>
      <w:r w:rsidR="00CC72CF" w:rsidRPr="007F6B20">
        <w:rPr>
          <w:rFonts w:ascii="Times" w:hAnsi="Times" w:cs="Times"/>
          <w:szCs w:val="24"/>
        </w:rPr>
        <w:t>.4.3:</w:t>
      </w:r>
      <w:r w:rsidR="00CC72CF" w:rsidRPr="007F6B20">
        <w:rPr>
          <w:rFonts w:ascii="Times" w:hAnsi="Times" w:cs="Times"/>
          <w:szCs w:val="24"/>
        </w:rPr>
        <w:tab/>
      </w:r>
      <w:r w:rsidRPr="007F6B20">
        <w:rPr>
          <w:rFonts w:ascii="Times" w:hAnsi="Times" w:cs="Times"/>
          <w:szCs w:val="24"/>
        </w:rPr>
        <w:t xml:space="preserve">After the facility passes a follow up, next inspection will be scheduled 12 </w:t>
      </w:r>
      <w:del w:id="245" w:author="Kenny" w:date="2018-11-04T17:45:00Z">
        <w:r w:rsidRPr="007F6B20" w:rsidDel="004629A3">
          <w:rPr>
            <w:rFonts w:ascii="Times" w:hAnsi="Times" w:cs="Times"/>
            <w:szCs w:val="24"/>
          </w:rPr>
          <w:delText>-</w:delText>
        </w:r>
      </w:del>
      <w:ins w:id="246" w:author="Kenny" w:date="2018-11-04T17:45:00Z">
        <w:r w:rsidRPr="007F6B20">
          <w:rPr>
            <w:rFonts w:ascii="Times" w:hAnsi="Times" w:cs="Times"/>
            <w:szCs w:val="24"/>
          </w:rPr>
          <w:t>–</w:t>
        </w:r>
      </w:ins>
      <w:r w:rsidRPr="007F6B20">
        <w:rPr>
          <w:rFonts w:ascii="Times" w:hAnsi="Times" w:cs="Times"/>
          <w:szCs w:val="24"/>
        </w:rPr>
        <w:t xml:space="preserve"> 18 months away.</w:t>
      </w:r>
    </w:p>
    <w:p w14:paraId="20512AAF" w14:textId="09731EAE" w:rsidR="00CC72CF" w:rsidRPr="007F6B20" w:rsidRDefault="00CC72CF" w:rsidP="00CC72CF">
      <w:pPr>
        <w:pStyle w:val="level4"/>
        <w:rPr>
          <w:rFonts w:cs="Times"/>
          <w:szCs w:val="24"/>
        </w:rPr>
      </w:pPr>
      <w:r w:rsidRPr="007F6B20">
        <w:rPr>
          <w:rFonts w:cs="Times"/>
          <w:szCs w:val="24"/>
        </w:rPr>
        <w:t>4.4.5</w:t>
      </w:r>
      <w:r w:rsidRPr="007F6B20">
        <w:rPr>
          <w:rFonts w:cs="Times"/>
          <w:szCs w:val="24"/>
        </w:rPr>
        <w:tab/>
        <w:t>Validation</w:t>
      </w:r>
    </w:p>
    <w:p w14:paraId="64DF381D" w14:textId="29D57255" w:rsidR="00CC72CF" w:rsidRPr="007F6B20" w:rsidRDefault="006774C9" w:rsidP="00CC72CF">
      <w:pPr>
        <w:pStyle w:val="requirement"/>
        <w:ind w:hanging="908"/>
        <w:rPr>
          <w:rFonts w:ascii="Times" w:hAnsi="Times" w:cs="Times"/>
          <w:szCs w:val="24"/>
        </w:rPr>
      </w:pPr>
      <w:r w:rsidRPr="007F6B20">
        <w:rPr>
          <w:rFonts w:ascii="Times" w:hAnsi="Times" w:cs="Times"/>
          <w:szCs w:val="24"/>
        </w:rPr>
        <w:t>4.4</w:t>
      </w:r>
      <w:r w:rsidR="00CC72CF" w:rsidRPr="007F6B20">
        <w:rPr>
          <w:rFonts w:ascii="Times" w:hAnsi="Times" w:cs="Times"/>
          <w:szCs w:val="24"/>
        </w:rPr>
        <w:t>.5.1:</w:t>
      </w:r>
      <w:r w:rsidR="00CC72CF" w:rsidRPr="007F6B20">
        <w:rPr>
          <w:rFonts w:ascii="Times" w:hAnsi="Times" w:cs="Times"/>
          <w:szCs w:val="24"/>
        </w:rPr>
        <w:tab/>
      </w:r>
      <w:r w:rsidRPr="007F6B20">
        <w:rPr>
          <w:rFonts w:ascii="Times" w:hAnsi="Times" w:cs="Times"/>
          <w:szCs w:val="24"/>
        </w:rPr>
        <w:t>Display list of investigation codes.</w:t>
      </w:r>
    </w:p>
    <w:p w14:paraId="3E74E653" w14:textId="14964FAB" w:rsidR="006774C9" w:rsidRPr="007F6B20" w:rsidRDefault="006774C9" w:rsidP="00CC72CF">
      <w:pPr>
        <w:pStyle w:val="requirement"/>
        <w:ind w:hanging="908"/>
        <w:rPr>
          <w:rFonts w:ascii="Times" w:hAnsi="Times" w:cs="Times"/>
          <w:szCs w:val="24"/>
        </w:rPr>
      </w:pPr>
      <w:r w:rsidRPr="007F6B20">
        <w:rPr>
          <w:rFonts w:ascii="Times" w:hAnsi="Times" w:cs="Times"/>
          <w:szCs w:val="24"/>
        </w:rPr>
        <w:t>4.4</w:t>
      </w:r>
      <w:r w:rsidR="00CC72CF" w:rsidRPr="007F6B20">
        <w:rPr>
          <w:rFonts w:ascii="Times" w:hAnsi="Times" w:cs="Times"/>
          <w:szCs w:val="24"/>
        </w:rPr>
        <w:t>.5.2:</w:t>
      </w:r>
      <w:r w:rsidR="00CC72CF" w:rsidRPr="007F6B20">
        <w:rPr>
          <w:rFonts w:ascii="Times" w:hAnsi="Times" w:cs="Times"/>
          <w:szCs w:val="24"/>
        </w:rPr>
        <w:tab/>
      </w:r>
      <w:del w:id="247" w:author="Kenny" w:date="2018-11-04T17:39:00Z">
        <w:r w:rsidR="00CC72CF" w:rsidRPr="007F6B20" w:rsidDel="00963EB3">
          <w:rPr>
            <w:rFonts w:ascii="Times" w:hAnsi="Times" w:cs="Times"/>
            <w:szCs w:val="24"/>
          </w:rPr>
          <w:delText xml:space="preserve">The user can </w:delText>
        </w:r>
      </w:del>
      <w:r w:rsidRPr="007F6B20">
        <w:rPr>
          <w:rFonts w:ascii="Times" w:hAnsi="Times" w:cs="Times"/>
          <w:szCs w:val="24"/>
        </w:rPr>
        <w:t xml:space="preserve">Show </w:t>
      </w:r>
      <w:del w:id="248" w:author="Kenny" w:date="2018-11-04T17:44:00Z">
        <w:r w:rsidRPr="007F6B20" w:rsidDel="004629A3">
          <w:rPr>
            <w:rFonts w:ascii="Times" w:hAnsi="Times" w:cs="Times"/>
            <w:szCs w:val="24"/>
          </w:rPr>
          <w:delText>revists</w:delText>
        </w:r>
      </w:del>
      <w:ins w:id="249" w:author="Kenny" w:date="2018-11-04T17:44:00Z">
        <w:r w:rsidRPr="007F6B20">
          <w:rPr>
            <w:rFonts w:ascii="Times" w:hAnsi="Times" w:cs="Times"/>
            <w:szCs w:val="24"/>
          </w:rPr>
          <w:t>revisits</w:t>
        </w:r>
      </w:ins>
      <w:r w:rsidRPr="007F6B20">
        <w:rPr>
          <w:rFonts w:ascii="Times" w:hAnsi="Times" w:cs="Times"/>
          <w:szCs w:val="24"/>
        </w:rPr>
        <w:t xml:space="preserve"> are scheduled within 45-60 days.</w:t>
      </w:r>
    </w:p>
    <w:p w14:paraId="78CC1BFD" w14:textId="3456F45D" w:rsidR="00BA3D2F" w:rsidRDefault="006774C9" w:rsidP="00F811E7">
      <w:pPr>
        <w:pStyle w:val="requirement"/>
        <w:ind w:hanging="908"/>
        <w:rPr>
          <w:rFonts w:ascii="Times" w:hAnsi="Times" w:cs="Times"/>
          <w:szCs w:val="24"/>
        </w:rPr>
      </w:pPr>
      <w:r w:rsidRPr="007F6B20">
        <w:rPr>
          <w:rFonts w:ascii="Times" w:hAnsi="Times" w:cs="Times"/>
          <w:szCs w:val="24"/>
        </w:rPr>
        <w:t>4.4.5.2:</w:t>
      </w:r>
      <w:r w:rsidRPr="007F6B20">
        <w:rPr>
          <w:rFonts w:ascii="Times" w:hAnsi="Times" w:cs="Times"/>
          <w:szCs w:val="24"/>
        </w:rPr>
        <w:tab/>
      </w:r>
      <w:del w:id="250" w:author="Kenny" w:date="2018-11-04T17:39:00Z">
        <w:r w:rsidRPr="007F6B20" w:rsidDel="00963EB3">
          <w:rPr>
            <w:rFonts w:ascii="Times" w:hAnsi="Times" w:cs="Times"/>
            <w:szCs w:val="24"/>
          </w:rPr>
          <w:delText xml:space="preserve">The user can </w:delText>
        </w:r>
      </w:del>
      <w:r w:rsidRPr="007F6B20">
        <w:rPr>
          <w:rFonts w:ascii="Times" w:hAnsi="Times" w:cs="Times"/>
          <w:szCs w:val="24"/>
        </w:rPr>
        <w:t>Check that after a passed follow up, inspection will be scheduled 12 – 18 months away.</w:t>
      </w:r>
    </w:p>
    <w:p w14:paraId="06E95D72" w14:textId="77777777" w:rsidR="00882D56" w:rsidRPr="007F6B20" w:rsidRDefault="00882D56" w:rsidP="00F811E7">
      <w:pPr>
        <w:pStyle w:val="requirement"/>
        <w:ind w:hanging="908"/>
        <w:rPr>
          <w:rFonts w:ascii="Times" w:hAnsi="Times" w:cs="Times"/>
          <w:szCs w:val="24"/>
        </w:rPr>
      </w:pPr>
    </w:p>
    <w:p w14:paraId="495AC134" w14:textId="77777777" w:rsidR="00BA3D2F" w:rsidRDefault="00BA3D2F" w:rsidP="00BA3D2F">
      <w:pPr>
        <w:pStyle w:val="Heading2"/>
      </w:pPr>
      <w:bookmarkStart w:id="251" w:name="_Toc529148002"/>
      <w:bookmarkStart w:id="252" w:name="_Toc529124980"/>
      <w:r>
        <w:t>Schedule a General Inspection Immediately</w:t>
      </w:r>
      <w:bookmarkEnd w:id="251"/>
      <w:bookmarkEnd w:id="252"/>
    </w:p>
    <w:p w14:paraId="6D79109B" w14:textId="3BA3679F" w:rsidR="00587900" w:rsidRPr="007F6B20" w:rsidRDefault="00587900" w:rsidP="00587900">
      <w:pPr>
        <w:pStyle w:val="level4"/>
        <w:rPr>
          <w:rFonts w:cs="Times"/>
          <w:szCs w:val="24"/>
        </w:rPr>
      </w:pPr>
      <w:r w:rsidRPr="007F6B20">
        <w:rPr>
          <w:rFonts w:cs="Times"/>
          <w:szCs w:val="24"/>
        </w:rPr>
        <w:t>4.5.1</w:t>
      </w:r>
      <w:r w:rsidRPr="007F6B20">
        <w:rPr>
          <w:rFonts w:cs="Times"/>
          <w:szCs w:val="24"/>
        </w:rPr>
        <w:tab/>
        <w:t>Description and Priority</w:t>
      </w:r>
    </w:p>
    <w:p w14:paraId="587F0650" w14:textId="130102D7" w:rsidR="00587900" w:rsidRPr="007F6B20" w:rsidRDefault="00587900" w:rsidP="00587900">
      <w:pPr>
        <w:pStyle w:val="level3text"/>
        <w:numPr>
          <w:ilvl w:val="12"/>
          <w:numId w:val="0"/>
        </w:numPr>
        <w:ind w:left="1440"/>
        <w:rPr>
          <w:rFonts w:ascii="Times" w:hAnsi="Times" w:cs="Times"/>
          <w:i w:val="0"/>
          <w:sz w:val="24"/>
          <w:szCs w:val="24"/>
        </w:rPr>
      </w:pPr>
      <w:r w:rsidRPr="007F6B20">
        <w:rPr>
          <w:rFonts w:ascii="Times" w:hAnsi="Times" w:cs="Times"/>
          <w:i w:val="0"/>
          <w:sz w:val="24"/>
          <w:szCs w:val="24"/>
        </w:rPr>
        <w:t>The application must be able to interpret the result code from an inspection, then based on the code, schedule the next inspection automatically.</w:t>
      </w:r>
    </w:p>
    <w:p w14:paraId="1C221C95" w14:textId="3AC1238F" w:rsidR="00587900" w:rsidRPr="007F6B20" w:rsidRDefault="00587900" w:rsidP="00587900">
      <w:pPr>
        <w:pStyle w:val="level4"/>
        <w:rPr>
          <w:rFonts w:cs="Times"/>
          <w:szCs w:val="24"/>
        </w:rPr>
      </w:pPr>
      <w:r w:rsidRPr="007F6B20">
        <w:rPr>
          <w:rFonts w:cs="Times"/>
          <w:szCs w:val="24"/>
        </w:rPr>
        <w:t>4.5.2</w:t>
      </w:r>
      <w:r w:rsidRPr="007F6B20">
        <w:rPr>
          <w:rFonts w:cs="Times"/>
          <w:szCs w:val="24"/>
        </w:rPr>
        <w:tab/>
        <w:t>Stimulus/Response Sequences</w:t>
      </w:r>
    </w:p>
    <w:p w14:paraId="63AF3AB9" w14:textId="005EE9C5" w:rsidR="00587900" w:rsidRPr="007F6B20" w:rsidRDefault="00587900" w:rsidP="00587900">
      <w:pPr>
        <w:pStyle w:val="requirement"/>
        <w:ind w:hanging="908"/>
        <w:rPr>
          <w:ins w:id="253" w:author="Kenny" w:date="2018-11-04T17:36:00Z"/>
          <w:rFonts w:ascii="Times" w:hAnsi="Times" w:cs="Times"/>
          <w:szCs w:val="24"/>
        </w:rPr>
      </w:pPr>
      <w:ins w:id="254" w:author="Kenny" w:date="2018-11-04T17:36:00Z">
        <w:r w:rsidRPr="007F6B20">
          <w:rPr>
            <w:rFonts w:ascii="Times" w:hAnsi="Times" w:cs="Times"/>
            <w:szCs w:val="24"/>
          </w:rPr>
          <w:t>4.</w:t>
        </w:r>
      </w:ins>
      <w:r w:rsidRPr="007F6B20">
        <w:rPr>
          <w:rFonts w:ascii="Times" w:hAnsi="Times" w:cs="Times"/>
          <w:szCs w:val="24"/>
        </w:rPr>
        <w:t>5</w:t>
      </w:r>
      <w:ins w:id="255" w:author="Kenny" w:date="2018-11-04T17:36:00Z">
        <w:r w:rsidRPr="007F6B20">
          <w:rPr>
            <w:rFonts w:ascii="Times" w:hAnsi="Times" w:cs="Times"/>
            <w:szCs w:val="24"/>
          </w:rPr>
          <w:t>.</w:t>
        </w:r>
      </w:ins>
      <w:ins w:id="256" w:author="Kenny" w:date="2018-11-04T18:05:00Z">
        <w:r w:rsidRPr="007F6B20">
          <w:rPr>
            <w:rFonts w:ascii="Times" w:hAnsi="Times" w:cs="Times"/>
            <w:szCs w:val="24"/>
          </w:rPr>
          <w:t>2</w:t>
        </w:r>
      </w:ins>
      <w:ins w:id="257" w:author="Kenny" w:date="2018-11-04T17:36:00Z">
        <w:r w:rsidRPr="007F6B20">
          <w:rPr>
            <w:rFonts w:ascii="Times" w:hAnsi="Times" w:cs="Times"/>
            <w:szCs w:val="24"/>
          </w:rPr>
          <w:t>.1:</w:t>
        </w:r>
        <w:r w:rsidRPr="007F6B20">
          <w:rPr>
            <w:rFonts w:ascii="Times" w:hAnsi="Times" w:cs="Times"/>
            <w:szCs w:val="24"/>
          </w:rPr>
          <w:tab/>
        </w:r>
      </w:ins>
      <w:r w:rsidRPr="007F6B20">
        <w:rPr>
          <w:rFonts w:ascii="Times" w:hAnsi="Times" w:cs="Times"/>
          <w:szCs w:val="24"/>
        </w:rPr>
        <w:t xml:space="preserve">As a user, when I enter the inspection results, I want the next inspection to be scheduled for that facility following the </w:t>
      </w:r>
      <w:r w:rsidR="00F811E7" w:rsidRPr="007F6B20">
        <w:rPr>
          <w:rFonts w:ascii="Times" w:hAnsi="Times" w:cs="Times"/>
          <w:szCs w:val="24"/>
        </w:rPr>
        <w:t>15-month</w:t>
      </w:r>
      <w:r w:rsidRPr="007F6B20">
        <w:rPr>
          <w:rFonts w:ascii="Times" w:hAnsi="Times" w:cs="Times"/>
          <w:szCs w:val="24"/>
        </w:rPr>
        <w:t xml:space="preserve"> average.</w:t>
      </w:r>
    </w:p>
    <w:p w14:paraId="2EFD18E4" w14:textId="77777777" w:rsidR="00587900" w:rsidRPr="007F6B20" w:rsidDel="00597BF4" w:rsidRDefault="00587900" w:rsidP="00587900">
      <w:pPr>
        <w:pStyle w:val="level3text"/>
        <w:ind w:firstLine="0"/>
        <w:rPr>
          <w:del w:id="258" w:author="Kenny" w:date="2018-11-04T17:36:00Z"/>
          <w:rFonts w:ascii="Times" w:hAnsi="Times" w:cs="Times"/>
          <w:i w:val="0"/>
          <w:sz w:val="24"/>
          <w:szCs w:val="24"/>
        </w:rPr>
      </w:pPr>
      <w:del w:id="259" w:author="Kenny" w:date="2018-11-04T17:36:00Z">
        <w:r w:rsidRPr="007F6B20" w:rsidDel="00597BF4">
          <w:rPr>
            <w:rFonts w:ascii="Times" w:hAnsi="Times" w:cs="Times"/>
            <w:i w:val="0"/>
            <w:sz w:val="24"/>
            <w:szCs w:val="24"/>
          </w:rPr>
          <w:delText>4.3.2.1: As a user I want a convenient way to enter the code representing the inspection results.</w:delText>
        </w:r>
      </w:del>
    </w:p>
    <w:p w14:paraId="3EB0B94C" w14:textId="77777777" w:rsidR="00587900" w:rsidRPr="007F6B20" w:rsidDel="00597BF4" w:rsidRDefault="00587900" w:rsidP="00587900">
      <w:pPr>
        <w:pStyle w:val="level3text"/>
        <w:ind w:firstLine="0"/>
        <w:rPr>
          <w:del w:id="260" w:author="Kenny" w:date="2018-11-04T17:36:00Z"/>
          <w:rFonts w:ascii="Times" w:hAnsi="Times" w:cs="Times"/>
          <w:i w:val="0"/>
          <w:sz w:val="24"/>
          <w:szCs w:val="24"/>
        </w:rPr>
      </w:pPr>
      <w:del w:id="261" w:author="Kenny" w:date="2018-11-04T17:36:00Z">
        <w:r w:rsidRPr="007F6B20" w:rsidDel="00597BF4">
          <w:rPr>
            <w:rFonts w:ascii="Times" w:hAnsi="Times" w:cs="Times"/>
            <w:i w:val="0"/>
            <w:sz w:val="24"/>
            <w:szCs w:val="24"/>
          </w:rPr>
          <w:delText>4.3.2.2: As a user I want to be able to enter comments and notes associated with both the inspection and the facility.</w:delText>
        </w:r>
      </w:del>
    </w:p>
    <w:p w14:paraId="1CC1639D" w14:textId="77777777" w:rsidR="00587900" w:rsidRPr="007F6B20" w:rsidDel="00597BF4" w:rsidRDefault="00587900" w:rsidP="00587900">
      <w:pPr>
        <w:pStyle w:val="level3text"/>
        <w:ind w:firstLine="0"/>
        <w:rPr>
          <w:del w:id="262" w:author="Kenny" w:date="2018-11-04T17:36:00Z"/>
          <w:rFonts w:ascii="Times" w:hAnsi="Times" w:cs="Times"/>
          <w:i w:val="0"/>
          <w:sz w:val="24"/>
          <w:szCs w:val="24"/>
        </w:rPr>
      </w:pPr>
      <w:del w:id="263" w:author="Kenny" w:date="2018-11-04T17:36:00Z">
        <w:r w:rsidRPr="007F6B20" w:rsidDel="00597BF4">
          <w:rPr>
            <w:rFonts w:ascii="Times" w:hAnsi="Times" w:cs="Times"/>
            <w:i w:val="0"/>
            <w:sz w:val="24"/>
            <w:szCs w:val="24"/>
          </w:rPr>
          <w:delText>4.3.2.3: As a user I want to be able to be able to record other kinds of investigations associated with a facility, such as complaints.</w:delText>
        </w:r>
      </w:del>
    </w:p>
    <w:p w14:paraId="4217510E" w14:textId="0003BADE" w:rsidR="00587900" w:rsidRPr="007F6B20" w:rsidRDefault="00587900" w:rsidP="00587900">
      <w:pPr>
        <w:pStyle w:val="level4"/>
        <w:rPr>
          <w:rFonts w:cs="Times"/>
          <w:szCs w:val="24"/>
        </w:rPr>
      </w:pPr>
      <w:r w:rsidRPr="007F6B20">
        <w:rPr>
          <w:rFonts w:cs="Times"/>
          <w:szCs w:val="24"/>
        </w:rPr>
        <w:t>4.5.3</w:t>
      </w:r>
      <w:r w:rsidRPr="007F6B20">
        <w:rPr>
          <w:rFonts w:cs="Times"/>
          <w:szCs w:val="24"/>
        </w:rPr>
        <w:tab/>
        <w:t>Functional Requirements</w:t>
      </w:r>
    </w:p>
    <w:p w14:paraId="138D69D2" w14:textId="5D262043" w:rsidR="00587900" w:rsidRPr="007F6B20" w:rsidRDefault="00587900" w:rsidP="00587900">
      <w:pPr>
        <w:pStyle w:val="requirement"/>
        <w:ind w:hanging="908"/>
        <w:rPr>
          <w:rFonts w:ascii="Times" w:hAnsi="Times" w:cs="Times"/>
          <w:szCs w:val="24"/>
        </w:rPr>
      </w:pPr>
      <w:r w:rsidRPr="007F6B20">
        <w:rPr>
          <w:rFonts w:ascii="Times" w:hAnsi="Times" w:cs="Times"/>
          <w:szCs w:val="24"/>
        </w:rPr>
        <w:t>4.5.3.1:</w:t>
      </w:r>
      <w:r w:rsidRPr="007F6B20">
        <w:rPr>
          <w:rFonts w:ascii="Times" w:hAnsi="Times" w:cs="Times"/>
          <w:szCs w:val="24"/>
        </w:rPr>
        <w:tab/>
        <w:t>Facilities will be inspected at least every 18 months with an average            inspection interval of 13-15 months between inspections.</w:t>
      </w:r>
    </w:p>
    <w:p w14:paraId="332147B3" w14:textId="1E81BBAE" w:rsidR="00587900" w:rsidRPr="007F6B20" w:rsidRDefault="00587900" w:rsidP="00587900">
      <w:pPr>
        <w:pStyle w:val="requirement"/>
        <w:ind w:hanging="908"/>
        <w:rPr>
          <w:rFonts w:ascii="Times" w:hAnsi="Times" w:cs="Times"/>
          <w:szCs w:val="24"/>
        </w:rPr>
      </w:pPr>
      <w:r w:rsidRPr="007F6B20">
        <w:rPr>
          <w:rFonts w:ascii="Times" w:hAnsi="Times" w:cs="Times"/>
          <w:szCs w:val="24"/>
        </w:rPr>
        <w:t>4.5.3.2:</w:t>
      </w:r>
      <w:r w:rsidRPr="007F6B20">
        <w:rPr>
          <w:rFonts w:ascii="Times" w:hAnsi="Times" w:cs="Times"/>
          <w:szCs w:val="24"/>
        </w:rPr>
        <w:tab/>
        <w:t>Inspections for previously problematic facilities should average 9-12 months</w:t>
      </w:r>
      <w:r w:rsidR="00F811E7" w:rsidRPr="007F6B20">
        <w:rPr>
          <w:rFonts w:ascii="Times" w:hAnsi="Times" w:cs="Times"/>
          <w:szCs w:val="24"/>
        </w:rPr>
        <w:t>,</w:t>
      </w:r>
      <w:r w:rsidRPr="007F6B20">
        <w:rPr>
          <w:rFonts w:ascii="Times" w:hAnsi="Times" w:cs="Times"/>
          <w:szCs w:val="24"/>
        </w:rPr>
        <w:t xml:space="preserve"> good facilities will average 16-18 months.</w:t>
      </w:r>
    </w:p>
    <w:p w14:paraId="1EC87087" w14:textId="6E935180" w:rsidR="00587900" w:rsidRPr="007F6B20" w:rsidRDefault="00587900" w:rsidP="00587900">
      <w:pPr>
        <w:pStyle w:val="requirement"/>
        <w:ind w:hanging="908"/>
        <w:rPr>
          <w:rFonts w:ascii="Times" w:hAnsi="Times" w:cs="Times"/>
          <w:szCs w:val="24"/>
        </w:rPr>
      </w:pPr>
      <w:r w:rsidRPr="007F6B20">
        <w:rPr>
          <w:rFonts w:ascii="Times" w:hAnsi="Times" w:cs="Times"/>
          <w:szCs w:val="24"/>
        </w:rPr>
        <w:t>4.5.3.3:</w:t>
      </w:r>
      <w:r w:rsidRPr="007F6B20">
        <w:rPr>
          <w:rFonts w:ascii="Times" w:hAnsi="Times" w:cs="Times"/>
          <w:szCs w:val="24"/>
        </w:rPr>
        <w:tab/>
        <w:t>Inspections for facilities with 3 consecutive inspections with no complaints or citations may be inspected up to 24 months apart.</w:t>
      </w:r>
    </w:p>
    <w:p w14:paraId="0334F307" w14:textId="3359DAC2" w:rsidR="00587900" w:rsidRPr="007F6B20" w:rsidRDefault="00587900" w:rsidP="00587900">
      <w:pPr>
        <w:pStyle w:val="requirement"/>
        <w:ind w:hanging="908"/>
        <w:rPr>
          <w:rFonts w:ascii="Times" w:eastAsia="Arial" w:hAnsi="Times" w:cs="Times"/>
          <w:szCs w:val="24"/>
        </w:rPr>
      </w:pPr>
      <w:r w:rsidRPr="007F6B20">
        <w:rPr>
          <w:rFonts w:ascii="Times" w:hAnsi="Times" w:cs="Times"/>
          <w:szCs w:val="24"/>
        </w:rPr>
        <w:t>4.5.4.3:</w:t>
      </w:r>
      <w:r w:rsidRPr="007F6B20">
        <w:rPr>
          <w:rFonts w:ascii="Times" w:hAnsi="Times" w:cs="Times"/>
          <w:szCs w:val="24"/>
        </w:rPr>
        <w:tab/>
      </w:r>
      <w:r w:rsidR="00F91EE1" w:rsidRPr="007F6B20">
        <w:rPr>
          <w:rFonts w:ascii="Times" w:eastAsia="Arial" w:hAnsi="Times" w:cs="Times"/>
          <w:color w:val="000000" w:themeColor="text1"/>
          <w:szCs w:val="24"/>
        </w:rPr>
        <w:t>After the inspection, at least 6 working days must be allowed for post-inspection processing to occur.</w:t>
      </w:r>
    </w:p>
    <w:p w14:paraId="24AA7B43" w14:textId="77777777" w:rsidR="00587900" w:rsidRPr="007F6B20" w:rsidRDefault="00587900" w:rsidP="00587900">
      <w:pPr>
        <w:pStyle w:val="requirement"/>
        <w:ind w:hanging="908"/>
        <w:rPr>
          <w:rFonts w:ascii="Times" w:eastAsia="Arial" w:hAnsi="Times" w:cs="Times"/>
          <w:szCs w:val="24"/>
        </w:rPr>
      </w:pPr>
    </w:p>
    <w:p w14:paraId="0A919DFF" w14:textId="61BB4DFA" w:rsidR="00587900" w:rsidRPr="007F6B20" w:rsidRDefault="00587900" w:rsidP="00587900">
      <w:pPr>
        <w:pStyle w:val="level4"/>
        <w:rPr>
          <w:rFonts w:cs="Times"/>
          <w:szCs w:val="24"/>
        </w:rPr>
      </w:pPr>
      <w:r w:rsidRPr="007F6B20">
        <w:rPr>
          <w:rFonts w:cs="Times"/>
          <w:szCs w:val="24"/>
        </w:rPr>
        <w:t>4.5.4</w:t>
      </w:r>
      <w:r w:rsidRPr="007F6B20">
        <w:rPr>
          <w:rFonts w:cs="Times"/>
          <w:szCs w:val="24"/>
        </w:rPr>
        <w:tab/>
        <w:t>Requirement Specifications</w:t>
      </w:r>
    </w:p>
    <w:p w14:paraId="5CE00DD4" w14:textId="77777777" w:rsidR="00A9546D" w:rsidRPr="007F6B20" w:rsidRDefault="00587900" w:rsidP="00A9546D">
      <w:pPr>
        <w:pStyle w:val="requirement"/>
        <w:ind w:hanging="908"/>
        <w:rPr>
          <w:del w:id="264" w:author="Strobeck, Brandtly" w:date="2018-11-04T17:57:00Z"/>
          <w:rFonts w:ascii="Times" w:hAnsi="Times" w:cs="Times"/>
          <w:szCs w:val="24"/>
        </w:rPr>
      </w:pPr>
      <w:r w:rsidRPr="007F6B20">
        <w:rPr>
          <w:rFonts w:ascii="Times" w:hAnsi="Times" w:cs="Times"/>
          <w:szCs w:val="24"/>
        </w:rPr>
        <w:t>4.5.4.1:</w:t>
      </w:r>
      <w:r w:rsidRPr="007F6B20">
        <w:rPr>
          <w:rFonts w:ascii="Times" w:hAnsi="Times" w:cs="Times"/>
          <w:szCs w:val="24"/>
        </w:rPr>
        <w:tab/>
      </w:r>
      <w:r w:rsidR="00A9546D" w:rsidRPr="007F6B20">
        <w:rPr>
          <w:rFonts w:ascii="Times" w:hAnsi="Times" w:cs="Times"/>
          <w:szCs w:val="24"/>
        </w:rPr>
        <w:t>Default inspection will be between 13-15 months, and cannot be within 2</w:t>
      </w:r>
    </w:p>
    <w:p w14:paraId="0F6706E6" w14:textId="517CCA6E" w:rsidR="00587900" w:rsidRPr="007F6B20" w:rsidRDefault="00A9546D" w:rsidP="00587900">
      <w:pPr>
        <w:pStyle w:val="requirement"/>
        <w:ind w:hanging="908"/>
        <w:rPr>
          <w:rFonts w:ascii="Times" w:hAnsi="Times" w:cs="Times"/>
          <w:szCs w:val="24"/>
        </w:rPr>
      </w:pPr>
      <w:r w:rsidRPr="007F6B20">
        <w:rPr>
          <w:rFonts w:ascii="Times" w:hAnsi="Times" w:cs="Times"/>
          <w:szCs w:val="24"/>
        </w:rPr>
        <w:t xml:space="preserve"> weeks of the date of the last inspection the year before.</w:t>
      </w:r>
    </w:p>
    <w:p w14:paraId="7E804F10" w14:textId="6D804F06" w:rsidR="00587900" w:rsidRPr="007F6B20" w:rsidRDefault="00587900" w:rsidP="00587900">
      <w:pPr>
        <w:pStyle w:val="requirement"/>
        <w:ind w:hanging="908"/>
        <w:rPr>
          <w:rFonts w:ascii="Times" w:hAnsi="Times" w:cs="Times"/>
          <w:szCs w:val="24"/>
        </w:rPr>
      </w:pPr>
      <w:r w:rsidRPr="007F6B20">
        <w:rPr>
          <w:rFonts w:ascii="Times" w:hAnsi="Times" w:cs="Times"/>
          <w:szCs w:val="24"/>
        </w:rPr>
        <w:t>4.5.4.2:</w:t>
      </w:r>
      <w:r w:rsidRPr="007F6B20">
        <w:rPr>
          <w:rFonts w:ascii="Times" w:hAnsi="Times" w:cs="Times"/>
          <w:szCs w:val="24"/>
        </w:rPr>
        <w:tab/>
      </w:r>
      <w:r w:rsidR="00A9546D" w:rsidRPr="007F6B20">
        <w:rPr>
          <w:rFonts w:ascii="Times" w:hAnsi="Times" w:cs="Times"/>
          <w:szCs w:val="24"/>
        </w:rPr>
        <w:t>If problems were reported in the previous two inspections, the next inspection will be scheduled between 9-12 months, and vice-versa for good facilities inspected between 16-18 months.</w:t>
      </w:r>
    </w:p>
    <w:p w14:paraId="1B660AC8" w14:textId="626E5E00" w:rsidR="00587900" w:rsidRPr="007F6B20" w:rsidRDefault="00587900" w:rsidP="00587900">
      <w:pPr>
        <w:pStyle w:val="requirement"/>
        <w:ind w:hanging="908"/>
        <w:rPr>
          <w:rFonts w:ascii="Times" w:hAnsi="Times" w:cs="Times"/>
          <w:szCs w:val="24"/>
        </w:rPr>
      </w:pPr>
      <w:r w:rsidRPr="007F6B20">
        <w:rPr>
          <w:rFonts w:ascii="Times" w:hAnsi="Times" w:cs="Times"/>
          <w:szCs w:val="24"/>
        </w:rPr>
        <w:t>4.5.4.3:</w:t>
      </w:r>
      <w:r w:rsidRPr="007F6B20">
        <w:rPr>
          <w:rFonts w:ascii="Times" w:hAnsi="Times" w:cs="Times"/>
          <w:szCs w:val="24"/>
        </w:rPr>
        <w:tab/>
      </w:r>
      <w:r w:rsidR="00A9546D" w:rsidRPr="007F6B20">
        <w:rPr>
          <w:rFonts w:ascii="Times" w:hAnsi="Times" w:cs="Times"/>
          <w:szCs w:val="24"/>
        </w:rPr>
        <w:t>If a facility has no problems in the past 3 consecutive inspections, the next scheduled inspection will be between 22-24 months.</w:t>
      </w:r>
    </w:p>
    <w:p w14:paraId="3F190D2D" w14:textId="2DDD17AE" w:rsidR="00A9546D" w:rsidRPr="007F6B20" w:rsidRDefault="00A9546D" w:rsidP="00A9546D">
      <w:pPr>
        <w:pStyle w:val="requirement"/>
        <w:ind w:hanging="908"/>
        <w:rPr>
          <w:rFonts w:ascii="Times" w:eastAsia="Arial" w:hAnsi="Times" w:cs="Times"/>
          <w:szCs w:val="24"/>
        </w:rPr>
      </w:pPr>
      <w:r w:rsidRPr="007F6B20">
        <w:rPr>
          <w:rFonts w:ascii="Times" w:hAnsi="Times" w:cs="Times"/>
          <w:szCs w:val="24"/>
        </w:rPr>
        <w:t>4.5.5.3:</w:t>
      </w:r>
      <w:r w:rsidRPr="007F6B20">
        <w:rPr>
          <w:rFonts w:ascii="Times" w:hAnsi="Times" w:cs="Times"/>
          <w:szCs w:val="24"/>
        </w:rPr>
        <w:tab/>
        <w:t>If a facility has no problems in the past 3 consecutive inspections, the next scheduled inspection will be between 22-24 months.</w:t>
      </w:r>
    </w:p>
    <w:p w14:paraId="34B858C6" w14:textId="6C619880" w:rsidR="00587900" w:rsidRPr="007F6B20" w:rsidRDefault="00587900" w:rsidP="00587900">
      <w:pPr>
        <w:pStyle w:val="level4"/>
        <w:rPr>
          <w:rFonts w:cs="Times"/>
          <w:szCs w:val="24"/>
        </w:rPr>
      </w:pPr>
      <w:r w:rsidRPr="007F6B20">
        <w:rPr>
          <w:rFonts w:cs="Times"/>
          <w:szCs w:val="24"/>
        </w:rPr>
        <w:t>4.5.5</w:t>
      </w:r>
      <w:r w:rsidRPr="007F6B20">
        <w:rPr>
          <w:rFonts w:cs="Times"/>
          <w:szCs w:val="24"/>
        </w:rPr>
        <w:tab/>
        <w:t>Validation</w:t>
      </w:r>
    </w:p>
    <w:p w14:paraId="1F326DA9" w14:textId="36162166" w:rsidR="00587900" w:rsidRPr="007F6B20" w:rsidRDefault="00587900" w:rsidP="00587900">
      <w:pPr>
        <w:pStyle w:val="requirement"/>
        <w:ind w:hanging="908"/>
        <w:rPr>
          <w:rFonts w:ascii="Times" w:hAnsi="Times" w:cs="Times"/>
          <w:szCs w:val="24"/>
        </w:rPr>
      </w:pPr>
      <w:r w:rsidRPr="007F6B20">
        <w:rPr>
          <w:rFonts w:ascii="Times" w:hAnsi="Times" w:cs="Times"/>
          <w:szCs w:val="24"/>
        </w:rPr>
        <w:t>4.5.5.1:</w:t>
      </w:r>
      <w:r w:rsidRPr="007F6B20">
        <w:rPr>
          <w:rFonts w:ascii="Times" w:hAnsi="Times" w:cs="Times"/>
          <w:szCs w:val="24"/>
        </w:rPr>
        <w:tab/>
      </w:r>
      <w:r w:rsidR="0049217D" w:rsidRPr="007F6B20">
        <w:rPr>
          <w:rFonts w:ascii="Times" w:hAnsi="Times" w:cs="Times"/>
          <w:szCs w:val="24"/>
        </w:rPr>
        <w:t>Verify that average inspection date is within 13-15 months.</w:t>
      </w:r>
    </w:p>
    <w:p w14:paraId="29E48A3E" w14:textId="5F86ADDD" w:rsidR="0049217D" w:rsidRPr="007F6B20" w:rsidRDefault="00587900" w:rsidP="0049217D">
      <w:pPr>
        <w:pStyle w:val="requirement"/>
        <w:ind w:hanging="908"/>
        <w:rPr>
          <w:rFonts w:ascii="Times" w:hAnsi="Times" w:cs="Times"/>
          <w:szCs w:val="24"/>
        </w:rPr>
      </w:pPr>
      <w:r w:rsidRPr="007F6B20">
        <w:rPr>
          <w:rFonts w:ascii="Times" w:hAnsi="Times" w:cs="Times"/>
          <w:szCs w:val="24"/>
        </w:rPr>
        <w:t>4.5.5.2:</w:t>
      </w:r>
      <w:r w:rsidRPr="007F6B20">
        <w:rPr>
          <w:rFonts w:ascii="Times" w:hAnsi="Times" w:cs="Times"/>
          <w:szCs w:val="24"/>
        </w:rPr>
        <w:tab/>
      </w:r>
      <w:del w:id="265" w:author="Kenny" w:date="2018-11-04T17:39:00Z">
        <w:r w:rsidRPr="007F6B20" w:rsidDel="00963EB3">
          <w:rPr>
            <w:rFonts w:ascii="Times" w:hAnsi="Times" w:cs="Times"/>
            <w:szCs w:val="24"/>
          </w:rPr>
          <w:delText xml:space="preserve">The user can </w:delText>
        </w:r>
      </w:del>
      <w:r w:rsidR="0049217D" w:rsidRPr="007F6B20">
        <w:rPr>
          <w:rFonts w:ascii="Times" w:hAnsi="Times" w:cs="Times"/>
          <w:szCs w:val="24"/>
        </w:rPr>
        <w:t xml:space="preserve">Verify that problem free facilities are scheduled within range of 16-18 months, and that passing with issues facilities are scheduled within 9-12 </w:t>
      </w:r>
      <w:ins w:id="266" w:author="Strobeck, Brandtly" w:date="2018-11-04T17:40:00Z">
        <w:r w:rsidR="0049217D" w:rsidRPr="007F6B20">
          <w:rPr>
            <w:rFonts w:ascii="Times" w:hAnsi="Times" w:cs="Times"/>
            <w:szCs w:val="24"/>
          </w:rPr>
          <w:t>mo</w:t>
        </w:r>
      </w:ins>
      <w:del w:id="267" w:author="Strobeck, Brandtly" w:date="2018-11-04T17:40:00Z">
        <w:r w:rsidR="0049217D" w:rsidRPr="007F6B20" w:rsidDel="32705C8F">
          <w:rPr>
            <w:rFonts w:ascii="Times" w:hAnsi="Times" w:cs="Times"/>
            <w:szCs w:val="24"/>
          </w:rPr>
          <w:delText>o</w:delText>
        </w:r>
      </w:del>
      <w:r w:rsidR="0049217D" w:rsidRPr="007F6B20">
        <w:rPr>
          <w:rFonts w:ascii="Times" w:hAnsi="Times" w:cs="Times"/>
          <w:szCs w:val="24"/>
        </w:rPr>
        <w:t>nths.</w:t>
      </w:r>
    </w:p>
    <w:p w14:paraId="16217AF3" w14:textId="3277BBBE" w:rsidR="00200DDD" w:rsidRPr="007F6B20" w:rsidRDefault="00200DDD" w:rsidP="00200DDD">
      <w:pPr>
        <w:pStyle w:val="requirement"/>
        <w:ind w:hanging="908"/>
        <w:rPr>
          <w:rFonts w:ascii="Times" w:hAnsi="Times" w:cs="Times"/>
          <w:szCs w:val="24"/>
        </w:rPr>
      </w:pPr>
      <w:r w:rsidRPr="007F6B20">
        <w:rPr>
          <w:rFonts w:ascii="Times" w:hAnsi="Times" w:cs="Times"/>
          <w:szCs w:val="24"/>
        </w:rPr>
        <w:t>4.5.5.3:</w:t>
      </w:r>
      <w:r w:rsidRPr="007F6B20">
        <w:rPr>
          <w:rFonts w:ascii="Times" w:hAnsi="Times" w:cs="Times"/>
          <w:szCs w:val="24"/>
        </w:rPr>
        <w:tab/>
      </w:r>
      <w:ins w:id="268" w:author="Johansson, Colton" w:date="2018-11-04T17:40:00Z">
        <w:r w:rsidRPr="007F6B20">
          <w:rPr>
            <w:rFonts w:ascii="Times" w:hAnsi="Times" w:cs="Times"/>
            <w:szCs w:val="24"/>
          </w:rPr>
          <w:t>Verify that problem free facilities aren’t scheduled as frequently.</w:t>
        </w:r>
      </w:ins>
    </w:p>
    <w:p w14:paraId="4053D8C7" w14:textId="516E706A" w:rsidR="00BA3D2F" w:rsidRPr="007F6B20" w:rsidRDefault="00200DDD" w:rsidP="00200DDD">
      <w:pPr>
        <w:pStyle w:val="requirement"/>
        <w:ind w:hanging="908"/>
        <w:rPr>
          <w:rFonts w:ascii="Times" w:hAnsi="Times" w:cs="Times"/>
          <w:szCs w:val="24"/>
        </w:rPr>
      </w:pPr>
      <w:r w:rsidRPr="007F6B20">
        <w:rPr>
          <w:rFonts w:ascii="Times" w:hAnsi="Times" w:cs="Times"/>
          <w:szCs w:val="24"/>
        </w:rPr>
        <w:t>4.5.5.4:</w:t>
      </w:r>
      <w:r w:rsidRPr="007F6B20">
        <w:rPr>
          <w:rFonts w:ascii="Times" w:hAnsi="Times" w:cs="Times"/>
          <w:szCs w:val="24"/>
        </w:rPr>
        <w:tab/>
      </w:r>
      <w:ins w:id="269" w:author="Johansson, Colton" w:date="2018-11-04T17:42:00Z">
        <w:r w:rsidRPr="007F6B20">
          <w:rPr>
            <w:rFonts w:ascii="Times" w:hAnsi="Times" w:cs="Times"/>
            <w:szCs w:val="24"/>
          </w:rPr>
          <w:t xml:space="preserve">Verify that the </w:t>
        </w:r>
      </w:ins>
      <w:r w:rsidRPr="007F6B20">
        <w:rPr>
          <w:rFonts w:ascii="Times" w:hAnsi="Times" w:cs="Times"/>
          <w:szCs w:val="24"/>
        </w:rPr>
        <w:t>post-inspection</w:t>
      </w:r>
      <w:ins w:id="270" w:author="Johansson, Colton" w:date="2018-11-04T17:42:00Z">
        <w:r w:rsidRPr="007F6B20">
          <w:rPr>
            <w:rFonts w:ascii="Times" w:hAnsi="Times" w:cs="Times"/>
            <w:szCs w:val="24"/>
          </w:rPr>
          <w:t xml:space="preserve"> process </w:t>
        </w:r>
      </w:ins>
      <w:r w:rsidRPr="007F6B20">
        <w:rPr>
          <w:rFonts w:ascii="Times" w:hAnsi="Times" w:cs="Times"/>
          <w:szCs w:val="24"/>
        </w:rPr>
        <w:t>is allotted 6 days before marking the results as past the due date</w:t>
      </w:r>
      <w:ins w:id="271" w:author="Johansson, Colton" w:date="2018-11-04T17:42:00Z">
        <w:r w:rsidRPr="007F6B20">
          <w:rPr>
            <w:rFonts w:ascii="Times" w:hAnsi="Times" w:cs="Times"/>
            <w:szCs w:val="24"/>
          </w:rPr>
          <w:t>.</w:t>
        </w:r>
      </w:ins>
    </w:p>
    <w:p w14:paraId="6BB01DC3" w14:textId="77777777" w:rsidR="00BA3D2F" w:rsidRDefault="00BA3D2F" w:rsidP="00BA3D2F">
      <w:pPr>
        <w:pStyle w:val="Heading2"/>
      </w:pPr>
      <w:bookmarkStart w:id="272" w:name="_Toc529148003"/>
      <w:bookmarkStart w:id="273" w:name="_Toc529124981"/>
      <w:ins w:id="274" w:author="Johansson, Colton" w:date="2018-11-04T17:37:00Z">
        <w:r>
          <w:t>Help Organize Inspection</w:t>
        </w:r>
      </w:ins>
      <w:bookmarkEnd w:id="272"/>
      <w:bookmarkEnd w:id="273"/>
    </w:p>
    <w:p w14:paraId="0D501383" w14:textId="58CA4F1F" w:rsidR="00E00228" w:rsidRPr="007F6B20" w:rsidRDefault="00E00228" w:rsidP="00E00228">
      <w:pPr>
        <w:pStyle w:val="level4"/>
        <w:rPr>
          <w:rFonts w:cs="Times"/>
          <w:szCs w:val="24"/>
        </w:rPr>
      </w:pPr>
      <w:r w:rsidRPr="007F6B20">
        <w:rPr>
          <w:rFonts w:cs="Times"/>
          <w:szCs w:val="24"/>
        </w:rPr>
        <w:t>4.6.1</w:t>
      </w:r>
      <w:r w:rsidRPr="007F6B20">
        <w:rPr>
          <w:rFonts w:cs="Times"/>
          <w:szCs w:val="24"/>
        </w:rPr>
        <w:tab/>
        <w:t>Description and Priority</w:t>
      </w:r>
    </w:p>
    <w:p w14:paraId="54093C4A" w14:textId="0E3A0199" w:rsidR="00E00228" w:rsidRPr="007F6B20" w:rsidRDefault="00E00228" w:rsidP="00E00228">
      <w:pPr>
        <w:pStyle w:val="level3text"/>
        <w:ind w:left="1440" w:firstLine="0"/>
        <w:rPr>
          <w:rFonts w:ascii="Times" w:hAnsi="Times" w:cs="Times"/>
          <w:i w:val="0"/>
          <w:sz w:val="24"/>
          <w:szCs w:val="24"/>
        </w:rPr>
      </w:pPr>
      <w:ins w:id="275" w:author="Strobeck, Brandtly" w:date="2018-11-04T18:06:00Z">
        <w:r w:rsidRPr="007F6B20">
          <w:rPr>
            <w:rFonts w:ascii="Times" w:hAnsi="Times" w:cs="Times"/>
            <w:i w:val="0"/>
            <w:sz w:val="24"/>
            <w:szCs w:val="24"/>
          </w:rPr>
          <w:t>Once all appropriate data is entered into the program,</w:t>
        </w:r>
      </w:ins>
      <w:ins w:id="276" w:author="Strobeck, Brandtly" w:date="2018-11-04T17:46:00Z">
        <w:r w:rsidRPr="007F6B20">
          <w:rPr>
            <w:rFonts w:ascii="Times" w:hAnsi="Times" w:cs="Times"/>
            <w:i w:val="0"/>
            <w:sz w:val="24"/>
            <w:szCs w:val="24"/>
          </w:rPr>
          <w:t xml:space="preserve"> the user should be able to generate an inspection schedule with </w:t>
        </w:r>
      </w:ins>
      <w:ins w:id="277" w:author="Strobeck, Brandtly" w:date="2018-11-04T18:06:00Z">
        <w:r w:rsidRPr="007F6B20">
          <w:rPr>
            <w:rFonts w:ascii="Times" w:hAnsi="Times" w:cs="Times"/>
            <w:i w:val="0"/>
            <w:sz w:val="24"/>
            <w:szCs w:val="24"/>
          </w:rPr>
          <w:t>a</w:t>
        </w:r>
      </w:ins>
      <w:ins w:id="278" w:author="Strobeck, Brandtly" w:date="2018-11-04T18:07:00Z">
        <w:r w:rsidRPr="007F6B20">
          <w:rPr>
            <w:rFonts w:ascii="Times" w:hAnsi="Times" w:cs="Times"/>
            <w:i w:val="0"/>
            <w:sz w:val="24"/>
            <w:szCs w:val="24"/>
          </w:rPr>
          <w:t>n appropriate number of inspectors</w:t>
        </w:r>
      </w:ins>
      <w:ins w:id="279" w:author="Strobeck, Brandtly" w:date="2018-11-04T18:06:00Z">
        <w:r w:rsidRPr="007F6B20">
          <w:rPr>
            <w:rFonts w:ascii="Times" w:hAnsi="Times" w:cs="Times"/>
            <w:i w:val="0"/>
            <w:sz w:val="24"/>
            <w:szCs w:val="24"/>
          </w:rPr>
          <w:t>.</w:t>
        </w:r>
      </w:ins>
      <w:r w:rsidRPr="007F6B20">
        <w:rPr>
          <w:rFonts w:ascii="Times" w:hAnsi="Times" w:cs="Times"/>
          <w:i w:val="0"/>
          <w:sz w:val="24"/>
          <w:szCs w:val="24"/>
        </w:rPr>
        <w:t xml:space="preserve"> </w:t>
      </w:r>
    </w:p>
    <w:p w14:paraId="015AC977" w14:textId="16C3D7F9" w:rsidR="00E00228" w:rsidRPr="007F6B20" w:rsidRDefault="00E00228" w:rsidP="00E00228">
      <w:pPr>
        <w:pStyle w:val="level4"/>
        <w:rPr>
          <w:rFonts w:cs="Times"/>
          <w:szCs w:val="24"/>
        </w:rPr>
      </w:pPr>
      <w:r w:rsidRPr="007F6B20">
        <w:rPr>
          <w:rFonts w:cs="Times"/>
          <w:szCs w:val="24"/>
        </w:rPr>
        <w:t>4.6.2</w:t>
      </w:r>
      <w:r w:rsidRPr="007F6B20">
        <w:rPr>
          <w:rFonts w:cs="Times"/>
          <w:szCs w:val="24"/>
        </w:rPr>
        <w:tab/>
        <w:t>Stimulus/Response Sequences</w:t>
      </w:r>
    </w:p>
    <w:p w14:paraId="12EF80E6" w14:textId="527F7633" w:rsidR="00E00228" w:rsidRPr="007F6B20" w:rsidRDefault="00E00228" w:rsidP="00E00228">
      <w:pPr>
        <w:pStyle w:val="requirement"/>
        <w:ind w:hanging="908"/>
        <w:rPr>
          <w:ins w:id="280" w:author="Kenny" w:date="2018-11-04T17:36:00Z"/>
          <w:rFonts w:ascii="Times" w:hAnsi="Times" w:cs="Times"/>
          <w:szCs w:val="24"/>
        </w:rPr>
      </w:pPr>
      <w:ins w:id="281" w:author="Kenny" w:date="2018-11-04T17:36:00Z">
        <w:r w:rsidRPr="007F6B20">
          <w:rPr>
            <w:rFonts w:ascii="Times" w:hAnsi="Times" w:cs="Times"/>
            <w:szCs w:val="24"/>
          </w:rPr>
          <w:t>4.</w:t>
        </w:r>
      </w:ins>
      <w:r w:rsidRPr="007F6B20">
        <w:rPr>
          <w:rFonts w:ascii="Times" w:hAnsi="Times" w:cs="Times"/>
          <w:szCs w:val="24"/>
        </w:rPr>
        <w:t>6</w:t>
      </w:r>
      <w:ins w:id="282" w:author="Kenny" w:date="2018-11-04T17:36:00Z">
        <w:r w:rsidRPr="007F6B20">
          <w:rPr>
            <w:rFonts w:ascii="Times" w:hAnsi="Times" w:cs="Times"/>
            <w:szCs w:val="24"/>
          </w:rPr>
          <w:t>.</w:t>
        </w:r>
      </w:ins>
      <w:ins w:id="283" w:author="Kenny" w:date="2018-11-04T18:05:00Z">
        <w:r w:rsidRPr="007F6B20">
          <w:rPr>
            <w:rFonts w:ascii="Times" w:hAnsi="Times" w:cs="Times"/>
            <w:szCs w:val="24"/>
          </w:rPr>
          <w:t>2</w:t>
        </w:r>
      </w:ins>
      <w:ins w:id="284" w:author="Kenny" w:date="2018-11-04T17:36:00Z">
        <w:r w:rsidRPr="007F6B20">
          <w:rPr>
            <w:rFonts w:ascii="Times" w:hAnsi="Times" w:cs="Times"/>
            <w:szCs w:val="24"/>
          </w:rPr>
          <w:t>.1:</w:t>
        </w:r>
        <w:r w:rsidRPr="007F6B20">
          <w:rPr>
            <w:rFonts w:ascii="Times" w:hAnsi="Times" w:cs="Times"/>
            <w:szCs w:val="24"/>
          </w:rPr>
          <w:tab/>
        </w:r>
      </w:ins>
      <w:ins w:id="285" w:author="Strobeck, Brandtly" w:date="2018-11-04T18:08:00Z">
        <w:r w:rsidRPr="007F6B20">
          <w:rPr>
            <w:rFonts w:ascii="Times" w:hAnsi="Times" w:cs="Times"/>
            <w:szCs w:val="24"/>
          </w:rPr>
          <w:t>As a user I want the number of inspectors needed for inspection to be estimated using the facilit</w:t>
        </w:r>
      </w:ins>
      <w:ins w:id="286" w:author="Strobeck, Brandtly" w:date="2018-11-04T18:09:00Z">
        <w:r w:rsidRPr="007F6B20">
          <w:rPr>
            <w:rFonts w:ascii="Times" w:hAnsi="Times" w:cs="Times"/>
            <w:szCs w:val="24"/>
          </w:rPr>
          <w:t>y’</w:t>
        </w:r>
      </w:ins>
      <w:ins w:id="287" w:author="Strobeck, Brandtly" w:date="2018-11-04T18:08:00Z">
        <w:r w:rsidRPr="007F6B20">
          <w:rPr>
            <w:rFonts w:ascii="Times" w:hAnsi="Times" w:cs="Times"/>
            <w:szCs w:val="24"/>
          </w:rPr>
          <w:t>s bed cou</w:t>
        </w:r>
      </w:ins>
      <w:ins w:id="288" w:author="Strobeck, Brandtly" w:date="2018-11-04T18:09:00Z">
        <w:r w:rsidRPr="007F6B20">
          <w:rPr>
            <w:rFonts w:ascii="Times" w:hAnsi="Times" w:cs="Times"/>
            <w:szCs w:val="24"/>
          </w:rPr>
          <w:t>nt.</w:t>
        </w:r>
      </w:ins>
    </w:p>
    <w:p w14:paraId="0930A08C" w14:textId="1FA5A1EE" w:rsidR="00E00228" w:rsidRPr="007F6B20" w:rsidRDefault="00E00228" w:rsidP="00E00228">
      <w:pPr>
        <w:pStyle w:val="requirement"/>
        <w:ind w:hanging="908"/>
        <w:rPr>
          <w:ins w:id="289" w:author="Kenny" w:date="2018-11-04T17:36:00Z"/>
          <w:rFonts w:ascii="Times" w:hAnsi="Times" w:cs="Times"/>
          <w:szCs w:val="24"/>
        </w:rPr>
      </w:pPr>
      <w:ins w:id="290" w:author="Kenny" w:date="2018-11-04T17:36:00Z">
        <w:r w:rsidRPr="007F6B20">
          <w:rPr>
            <w:rFonts w:ascii="Times" w:hAnsi="Times" w:cs="Times"/>
            <w:szCs w:val="24"/>
          </w:rPr>
          <w:t>4.</w:t>
        </w:r>
      </w:ins>
      <w:r w:rsidRPr="007F6B20">
        <w:rPr>
          <w:rFonts w:ascii="Times" w:hAnsi="Times" w:cs="Times"/>
          <w:szCs w:val="24"/>
        </w:rPr>
        <w:t>6</w:t>
      </w:r>
      <w:ins w:id="291" w:author="Kenny" w:date="2018-11-04T17:36:00Z">
        <w:r w:rsidRPr="007F6B20">
          <w:rPr>
            <w:rFonts w:ascii="Times" w:hAnsi="Times" w:cs="Times"/>
            <w:szCs w:val="24"/>
          </w:rPr>
          <w:t>.</w:t>
        </w:r>
      </w:ins>
      <w:ins w:id="292" w:author="Kenny" w:date="2018-11-04T18:05:00Z">
        <w:r w:rsidRPr="007F6B20">
          <w:rPr>
            <w:rFonts w:ascii="Times" w:hAnsi="Times" w:cs="Times"/>
            <w:szCs w:val="24"/>
          </w:rPr>
          <w:t>2</w:t>
        </w:r>
      </w:ins>
      <w:ins w:id="293" w:author="Kenny" w:date="2018-11-04T17:36:00Z">
        <w:r w:rsidRPr="007F6B20">
          <w:rPr>
            <w:rFonts w:ascii="Times" w:hAnsi="Times" w:cs="Times"/>
            <w:szCs w:val="24"/>
          </w:rPr>
          <w:t>.2:</w:t>
        </w:r>
        <w:r w:rsidRPr="007F6B20">
          <w:rPr>
            <w:rFonts w:ascii="Times" w:hAnsi="Times" w:cs="Times"/>
            <w:szCs w:val="24"/>
          </w:rPr>
          <w:tab/>
        </w:r>
      </w:ins>
      <w:ins w:id="294" w:author="Strobeck, Brandtly" w:date="2018-11-04T18:09:00Z">
        <w:r w:rsidRPr="007F6B20">
          <w:rPr>
            <w:rFonts w:ascii="Times" w:eastAsia="Arial" w:hAnsi="Times" w:cs="Times"/>
            <w:color w:val="000000" w:themeColor="text1"/>
            <w:szCs w:val="24"/>
          </w:rPr>
          <w:t>I want for a given inspection to be able to enter the inspectors who will/did do the inspection.</w:t>
        </w:r>
      </w:ins>
    </w:p>
    <w:p w14:paraId="298BC130" w14:textId="77777777" w:rsidR="00E00228" w:rsidRPr="007F6B20" w:rsidDel="00597BF4" w:rsidRDefault="00E00228" w:rsidP="00E00228">
      <w:pPr>
        <w:pStyle w:val="level3text"/>
        <w:ind w:firstLine="0"/>
        <w:rPr>
          <w:del w:id="295" w:author="Kenny" w:date="2018-11-04T17:36:00Z"/>
          <w:rFonts w:ascii="Times" w:hAnsi="Times" w:cs="Times"/>
          <w:i w:val="0"/>
          <w:sz w:val="24"/>
          <w:szCs w:val="24"/>
        </w:rPr>
      </w:pPr>
      <w:del w:id="296" w:author="Kenny" w:date="2018-11-04T17:36:00Z">
        <w:r w:rsidRPr="007F6B20" w:rsidDel="00597BF4">
          <w:rPr>
            <w:rFonts w:ascii="Times" w:hAnsi="Times" w:cs="Times"/>
            <w:i w:val="0"/>
            <w:sz w:val="24"/>
            <w:szCs w:val="24"/>
          </w:rPr>
          <w:delText>4.3.2.1: As a user I want a convenient way to enter the code representing the inspection results.</w:delText>
        </w:r>
      </w:del>
    </w:p>
    <w:p w14:paraId="717F119C" w14:textId="77777777" w:rsidR="00E00228" w:rsidRPr="007F6B20" w:rsidDel="00597BF4" w:rsidRDefault="00E00228" w:rsidP="00E00228">
      <w:pPr>
        <w:pStyle w:val="level3text"/>
        <w:ind w:firstLine="0"/>
        <w:rPr>
          <w:del w:id="297" w:author="Kenny" w:date="2018-11-04T17:36:00Z"/>
          <w:rFonts w:ascii="Times" w:hAnsi="Times" w:cs="Times"/>
          <w:i w:val="0"/>
          <w:sz w:val="24"/>
          <w:szCs w:val="24"/>
        </w:rPr>
      </w:pPr>
      <w:del w:id="298" w:author="Kenny" w:date="2018-11-04T17:36:00Z">
        <w:r w:rsidRPr="007F6B20" w:rsidDel="00597BF4">
          <w:rPr>
            <w:rFonts w:ascii="Times" w:hAnsi="Times" w:cs="Times"/>
            <w:i w:val="0"/>
            <w:sz w:val="24"/>
            <w:szCs w:val="24"/>
          </w:rPr>
          <w:delText>4.3.2.2: As a user I want to be able to enter comments and notes associated with both the inspection and the facility.</w:delText>
        </w:r>
      </w:del>
    </w:p>
    <w:p w14:paraId="32D37496" w14:textId="77777777" w:rsidR="00E00228" w:rsidRPr="007F6B20" w:rsidDel="00597BF4" w:rsidRDefault="00E00228" w:rsidP="00E00228">
      <w:pPr>
        <w:pStyle w:val="level3text"/>
        <w:ind w:firstLine="0"/>
        <w:rPr>
          <w:del w:id="299" w:author="Kenny" w:date="2018-11-04T17:36:00Z"/>
          <w:rFonts w:ascii="Times" w:hAnsi="Times" w:cs="Times"/>
          <w:i w:val="0"/>
          <w:sz w:val="24"/>
          <w:szCs w:val="24"/>
        </w:rPr>
      </w:pPr>
      <w:del w:id="300" w:author="Kenny" w:date="2018-11-04T17:36:00Z">
        <w:r w:rsidRPr="007F6B20" w:rsidDel="00597BF4">
          <w:rPr>
            <w:rFonts w:ascii="Times" w:hAnsi="Times" w:cs="Times"/>
            <w:i w:val="0"/>
            <w:sz w:val="24"/>
            <w:szCs w:val="24"/>
          </w:rPr>
          <w:delText>4.3.2.3: As a user I want to be able to be able to record other kinds of investigations associated with a facility, such as complaints.</w:delText>
        </w:r>
      </w:del>
    </w:p>
    <w:p w14:paraId="752C77BB" w14:textId="3314F513" w:rsidR="00E00228" w:rsidRPr="007F6B20" w:rsidRDefault="00E00228" w:rsidP="00E00228">
      <w:pPr>
        <w:pStyle w:val="level4"/>
        <w:rPr>
          <w:rFonts w:cs="Times"/>
          <w:szCs w:val="24"/>
        </w:rPr>
      </w:pPr>
      <w:r w:rsidRPr="007F6B20">
        <w:rPr>
          <w:rFonts w:cs="Times"/>
          <w:szCs w:val="24"/>
        </w:rPr>
        <w:t>4.6.3</w:t>
      </w:r>
      <w:r w:rsidRPr="007F6B20">
        <w:rPr>
          <w:rFonts w:cs="Times"/>
          <w:szCs w:val="24"/>
        </w:rPr>
        <w:tab/>
        <w:t>Functional Requirements</w:t>
      </w:r>
    </w:p>
    <w:p w14:paraId="45FA2796" w14:textId="42A955F4" w:rsidR="00E00228" w:rsidRPr="007F6B20" w:rsidRDefault="00E00228" w:rsidP="00E00228">
      <w:pPr>
        <w:pStyle w:val="requirement"/>
        <w:ind w:hanging="908"/>
        <w:rPr>
          <w:rFonts w:ascii="Times" w:hAnsi="Times" w:cs="Times"/>
          <w:szCs w:val="24"/>
        </w:rPr>
      </w:pPr>
      <w:r w:rsidRPr="007F6B20">
        <w:rPr>
          <w:rFonts w:ascii="Times" w:hAnsi="Times" w:cs="Times"/>
          <w:szCs w:val="24"/>
        </w:rPr>
        <w:t>4.6.3.1:</w:t>
      </w:r>
      <w:r w:rsidRPr="007F6B20">
        <w:rPr>
          <w:rFonts w:ascii="Times" w:hAnsi="Times" w:cs="Times"/>
          <w:szCs w:val="24"/>
        </w:rPr>
        <w:tab/>
      </w:r>
      <w:ins w:id="301" w:author="Strobeck, Brandtly" w:date="2018-11-04T17:53:00Z">
        <w:r w:rsidRPr="007F6B20">
          <w:rPr>
            <w:rFonts w:ascii="Times" w:eastAsia="Arial" w:hAnsi="Times" w:cs="Times"/>
            <w:color w:val="000000" w:themeColor="text1"/>
            <w:szCs w:val="24"/>
          </w:rPr>
          <w:t xml:space="preserve">An applicable </w:t>
        </w:r>
      </w:ins>
      <w:ins w:id="302" w:author="Strobeck, Brandtly" w:date="2018-11-04T17:54:00Z">
        <w:r w:rsidRPr="007F6B20">
          <w:rPr>
            <w:rFonts w:ascii="Times" w:eastAsia="Arial" w:hAnsi="Times" w:cs="Times"/>
            <w:color w:val="000000" w:themeColor="text1"/>
            <w:szCs w:val="24"/>
          </w:rPr>
          <w:t>Excel sheet</w:t>
        </w:r>
      </w:ins>
      <w:ins w:id="303" w:author="Johansson, Colton" w:date="2018-11-04T17:55:00Z">
        <w:r w:rsidRPr="007F6B20">
          <w:rPr>
            <w:rFonts w:ascii="Times" w:eastAsia="Arial" w:hAnsi="Times" w:cs="Times"/>
            <w:color w:val="000000" w:themeColor="text1"/>
            <w:szCs w:val="24"/>
          </w:rPr>
          <w:t xml:space="preserve"> about each facility. This includes all of their past scores on visits, to know how often a visit will be schedules</w:t>
        </w:r>
      </w:ins>
      <w:ins w:id="304" w:author="Strobeck, Brandtly" w:date="2018-11-04T18:10:00Z">
        <w:r w:rsidRPr="007F6B20">
          <w:rPr>
            <w:rFonts w:ascii="Times" w:eastAsia="Arial" w:hAnsi="Times" w:cs="Times"/>
            <w:color w:val="000000" w:themeColor="text1"/>
            <w:szCs w:val="24"/>
          </w:rPr>
          <w:t>, and number of inspectors needed</w:t>
        </w:r>
      </w:ins>
      <w:ins w:id="305" w:author="Johansson, Colton" w:date="2018-11-04T17:55:00Z">
        <w:r w:rsidRPr="007F6B20">
          <w:rPr>
            <w:rFonts w:ascii="Times" w:eastAsia="Arial" w:hAnsi="Times" w:cs="Times"/>
            <w:color w:val="000000" w:themeColor="text1"/>
            <w:szCs w:val="24"/>
          </w:rPr>
          <w:t>.</w:t>
        </w:r>
      </w:ins>
    </w:p>
    <w:p w14:paraId="28CD79A3" w14:textId="165E9D14" w:rsidR="00E00228" w:rsidRPr="007F6B20" w:rsidRDefault="00E00228" w:rsidP="00E00228">
      <w:pPr>
        <w:pStyle w:val="requirement"/>
        <w:ind w:hanging="908"/>
        <w:rPr>
          <w:rFonts w:ascii="Times" w:hAnsi="Times" w:cs="Times"/>
          <w:szCs w:val="24"/>
        </w:rPr>
      </w:pPr>
      <w:r w:rsidRPr="007F6B20">
        <w:rPr>
          <w:rFonts w:ascii="Times" w:hAnsi="Times" w:cs="Times"/>
          <w:szCs w:val="24"/>
        </w:rPr>
        <w:t>4.6.3.2:</w:t>
      </w:r>
      <w:r w:rsidRPr="007F6B20">
        <w:rPr>
          <w:rFonts w:ascii="Times" w:hAnsi="Times" w:cs="Times"/>
          <w:szCs w:val="24"/>
        </w:rPr>
        <w:tab/>
      </w:r>
      <w:ins w:id="306" w:author="Strobeck, Brandtly" w:date="2018-11-04T18:10:00Z">
        <w:r w:rsidRPr="007F6B20">
          <w:rPr>
            <w:rFonts w:ascii="Times" w:eastAsia="Arial" w:hAnsi="Times" w:cs="Times"/>
            <w:color w:val="000000" w:themeColor="text1"/>
            <w:szCs w:val="24"/>
          </w:rPr>
          <w:t>Inspectors need to be assigned an ID number, so that one of the original i</w:t>
        </w:r>
      </w:ins>
      <w:ins w:id="307" w:author="Johansson, Colton" w:date="2018-11-04T18:11:00Z">
        <w:r w:rsidRPr="007F6B20">
          <w:rPr>
            <w:rFonts w:ascii="Times" w:eastAsia="Arial" w:hAnsi="Times" w:cs="Times"/>
            <w:color w:val="000000" w:themeColor="text1"/>
            <w:szCs w:val="24"/>
          </w:rPr>
          <w:t xml:space="preserve">nspectors who reported a problem should be reschedules for the </w:t>
        </w:r>
      </w:ins>
      <w:r w:rsidRPr="007F6B20">
        <w:rPr>
          <w:rFonts w:ascii="Times" w:eastAsia="Arial" w:hAnsi="Times" w:cs="Times"/>
          <w:color w:val="000000" w:themeColor="text1"/>
          <w:szCs w:val="24"/>
        </w:rPr>
        <w:t>revisit</w:t>
      </w:r>
      <w:ins w:id="308" w:author="Johansson, Colton" w:date="2018-11-04T18:11:00Z">
        <w:r w:rsidRPr="007F6B20">
          <w:rPr>
            <w:rFonts w:ascii="Times" w:eastAsia="Arial" w:hAnsi="Times" w:cs="Times"/>
            <w:color w:val="000000" w:themeColor="text1"/>
            <w:szCs w:val="24"/>
          </w:rPr>
          <w:t xml:space="preserve"> whenever possible.</w:t>
        </w:r>
      </w:ins>
    </w:p>
    <w:p w14:paraId="53434E68" w14:textId="77777777" w:rsidR="00F811E7" w:rsidRDefault="00F811E7" w:rsidP="00E00228">
      <w:pPr>
        <w:pStyle w:val="level4"/>
        <w:rPr>
          <w:rFonts w:cs="Times"/>
        </w:rPr>
      </w:pPr>
    </w:p>
    <w:p w14:paraId="02B2D7ED" w14:textId="1BF64F0C" w:rsidR="00E00228" w:rsidRPr="007F6B20" w:rsidRDefault="00E00228" w:rsidP="00E00228">
      <w:pPr>
        <w:pStyle w:val="level4"/>
        <w:rPr>
          <w:rFonts w:cs="Times"/>
          <w:szCs w:val="24"/>
        </w:rPr>
      </w:pPr>
      <w:r w:rsidRPr="007F6B20">
        <w:rPr>
          <w:rFonts w:cs="Times"/>
          <w:szCs w:val="24"/>
        </w:rPr>
        <w:t>4.6.4</w:t>
      </w:r>
      <w:r w:rsidRPr="007F6B20">
        <w:rPr>
          <w:rFonts w:cs="Times"/>
          <w:szCs w:val="24"/>
        </w:rPr>
        <w:tab/>
        <w:t>Requirement Specifications</w:t>
      </w:r>
    </w:p>
    <w:p w14:paraId="492809AA" w14:textId="77777777" w:rsidR="00E00228" w:rsidRPr="007F6B20" w:rsidRDefault="00E00228" w:rsidP="00E00228">
      <w:pPr>
        <w:pStyle w:val="requirement"/>
        <w:ind w:hanging="908"/>
        <w:rPr>
          <w:rFonts w:ascii="Times" w:hAnsi="Times" w:cs="Times"/>
          <w:szCs w:val="24"/>
        </w:rPr>
      </w:pPr>
      <w:r w:rsidRPr="007F6B20">
        <w:rPr>
          <w:rFonts w:ascii="Times" w:hAnsi="Times" w:cs="Times"/>
          <w:szCs w:val="24"/>
        </w:rPr>
        <w:t>4.6.4.1:</w:t>
      </w:r>
      <w:r w:rsidRPr="007F6B20">
        <w:rPr>
          <w:rFonts w:ascii="Times" w:hAnsi="Times" w:cs="Times"/>
          <w:szCs w:val="24"/>
        </w:rPr>
        <w:tab/>
      </w:r>
      <w:ins w:id="309" w:author="Strobeck, Brandtly" w:date="2018-11-04T17:56:00Z">
        <w:r w:rsidRPr="007F6B20">
          <w:rPr>
            <w:rFonts w:ascii="Times" w:hAnsi="Times" w:cs="Times"/>
            <w:szCs w:val="24"/>
          </w:rPr>
          <w:t>The Excel needs to be in a standard format, so the application can read it.</w:t>
        </w:r>
      </w:ins>
    </w:p>
    <w:p w14:paraId="33B765EC" w14:textId="15F2C81E" w:rsidR="00E00228" w:rsidRPr="007F6B20" w:rsidRDefault="00E00228" w:rsidP="00E00228">
      <w:pPr>
        <w:pStyle w:val="requirement"/>
        <w:ind w:hanging="908"/>
        <w:rPr>
          <w:rFonts w:ascii="Times" w:hAnsi="Times" w:cs="Times"/>
          <w:szCs w:val="24"/>
        </w:rPr>
      </w:pPr>
      <w:r w:rsidRPr="007F6B20">
        <w:rPr>
          <w:rFonts w:ascii="Times" w:hAnsi="Times" w:cs="Times"/>
          <w:szCs w:val="24"/>
        </w:rPr>
        <w:t>4.6.4.2:</w:t>
      </w:r>
      <w:r w:rsidRPr="007F6B20">
        <w:rPr>
          <w:rFonts w:ascii="Times" w:hAnsi="Times" w:cs="Times"/>
          <w:szCs w:val="24"/>
        </w:rPr>
        <w:tab/>
      </w:r>
      <w:ins w:id="310" w:author="Strobeck, Brandtly" w:date="2018-11-04T18:11:00Z">
        <w:r w:rsidRPr="007F6B20">
          <w:rPr>
            <w:rFonts w:ascii="Times" w:hAnsi="Times" w:cs="Times"/>
            <w:szCs w:val="24"/>
          </w:rPr>
          <w:t>Each inspector will have a unique</w:t>
        </w:r>
      </w:ins>
      <w:ins w:id="311" w:author="Johansson, Colton" w:date="2018-11-04T18:12:00Z">
        <w:r w:rsidRPr="007F6B20">
          <w:rPr>
            <w:rFonts w:ascii="Times" w:hAnsi="Times" w:cs="Times"/>
            <w:szCs w:val="24"/>
          </w:rPr>
          <w:t xml:space="preserve"> inspector ID.</w:t>
        </w:r>
      </w:ins>
    </w:p>
    <w:p w14:paraId="7F18444E" w14:textId="7B398EC1" w:rsidR="00E00228" w:rsidRPr="007F6B20" w:rsidRDefault="00E00228" w:rsidP="00E00228">
      <w:pPr>
        <w:pStyle w:val="level4"/>
        <w:rPr>
          <w:rFonts w:cs="Times"/>
          <w:szCs w:val="24"/>
        </w:rPr>
      </w:pPr>
      <w:r w:rsidRPr="007F6B20">
        <w:rPr>
          <w:rFonts w:cs="Times"/>
          <w:szCs w:val="24"/>
        </w:rPr>
        <w:t>4.6.5</w:t>
      </w:r>
      <w:r w:rsidRPr="007F6B20">
        <w:rPr>
          <w:rFonts w:cs="Times"/>
          <w:szCs w:val="24"/>
        </w:rPr>
        <w:tab/>
        <w:t>Validation</w:t>
      </w:r>
    </w:p>
    <w:p w14:paraId="04EDB338" w14:textId="1BB63182" w:rsidR="00BA3D2F" w:rsidRPr="007F6B20" w:rsidRDefault="00E00228">
      <w:pPr>
        <w:pStyle w:val="requirement"/>
        <w:ind w:hanging="908"/>
        <w:rPr>
          <w:rFonts w:ascii="Times" w:hAnsi="Times" w:cs="Times"/>
          <w:szCs w:val="24"/>
        </w:rPr>
        <w:pPrChange w:id="312" w:author="Strobeck, Brandtly" w:date="2018-11-04T17:46:00Z">
          <w:pPr/>
        </w:pPrChange>
      </w:pPr>
      <w:r w:rsidRPr="007F6B20">
        <w:rPr>
          <w:rFonts w:ascii="Times" w:hAnsi="Times" w:cs="Times"/>
          <w:szCs w:val="24"/>
        </w:rPr>
        <w:t>4.6.5.1:</w:t>
      </w:r>
      <w:r w:rsidRPr="007F6B20">
        <w:rPr>
          <w:rFonts w:ascii="Times" w:hAnsi="Times" w:cs="Times"/>
          <w:szCs w:val="24"/>
        </w:rPr>
        <w:tab/>
      </w:r>
      <w:ins w:id="313" w:author="Strobeck, Brandtly" w:date="2018-11-04T17:57:00Z">
        <w:r w:rsidRPr="007F6B20">
          <w:rPr>
            <w:rFonts w:ascii="Times" w:hAnsi="Times" w:cs="Times"/>
            <w:szCs w:val="24"/>
          </w:rPr>
          <w:t xml:space="preserve">Come up with a standard Excel sheet format, fill it with </w:t>
        </w:r>
      </w:ins>
      <w:r w:rsidRPr="007F6B20">
        <w:rPr>
          <w:rFonts w:ascii="Times" w:hAnsi="Times" w:cs="Times"/>
          <w:szCs w:val="24"/>
        </w:rPr>
        <w:t>mock</w:t>
      </w:r>
      <w:ins w:id="314" w:author="Strobeck, Brandtly" w:date="2018-11-04T17:57:00Z">
        <w:r w:rsidRPr="007F6B20">
          <w:rPr>
            <w:rFonts w:ascii="Times" w:hAnsi="Times" w:cs="Times"/>
            <w:szCs w:val="24"/>
          </w:rPr>
          <w:t xml:space="preserve"> data, and run it through our applicat</w:t>
        </w:r>
      </w:ins>
      <w:ins w:id="315" w:author="Johansson, Colton" w:date="2018-11-04T17:57:00Z">
        <w:r w:rsidRPr="007F6B20">
          <w:rPr>
            <w:rFonts w:ascii="Times" w:hAnsi="Times" w:cs="Times"/>
            <w:szCs w:val="24"/>
          </w:rPr>
          <w:t>ion.</w:t>
        </w:r>
      </w:ins>
    </w:p>
    <w:p w14:paraId="33E276F9" w14:textId="5E687ED8" w:rsidR="00F22E1D" w:rsidRPr="007F6B20" w:rsidRDefault="00F22E1D">
      <w:pPr>
        <w:pStyle w:val="requirement"/>
        <w:ind w:hanging="908"/>
        <w:rPr>
          <w:rFonts w:ascii="Times" w:hAnsi="Times" w:cs="Times"/>
          <w:szCs w:val="24"/>
        </w:rPr>
        <w:pPrChange w:id="316" w:author="Strobeck, Brandtly" w:date="2018-11-04T17:46:00Z">
          <w:pPr/>
        </w:pPrChange>
      </w:pPr>
      <w:r w:rsidRPr="007F6B20">
        <w:rPr>
          <w:rFonts w:ascii="Times" w:hAnsi="Times" w:cs="Times"/>
          <w:szCs w:val="24"/>
        </w:rPr>
        <w:t>4.6.5.2:</w:t>
      </w:r>
      <w:r w:rsidRPr="007F6B20">
        <w:rPr>
          <w:rFonts w:ascii="Times" w:hAnsi="Times" w:cs="Times"/>
          <w:szCs w:val="24"/>
        </w:rPr>
        <w:tab/>
      </w:r>
      <w:ins w:id="317" w:author="Johansson, Colton" w:date="2018-11-04T18:13:00Z">
        <w:r w:rsidRPr="007F6B20">
          <w:rPr>
            <w:rFonts w:ascii="Times" w:hAnsi="Times" w:cs="Times"/>
            <w:szCs w:val="24"/>
          </w:rPr>
          <w:t xml:space="preserve">Demonstrate that one of the original inspectors was assigned for the </w:t>
        </w:r>
      </w:ins>
      <w:r w:rsidRPr="007F6B20">
        <w:rPr>
          <w:rFonts w:ascii="Times" w:hAnsi="Times" w:cs="Times"/>
          <w:szCs w:val="24"/>
        </w:rPr>
        <w:t>revisit</w:t>
      </w:r>
      <w:ins w:id="318" w:author="Johansson, Colton" w:date="2018-11-04T17:57:00Z">
        <w:r w:rsidRPr="007F6B20">
          <w:rPr>
            <w:rFonts w:ascii="Times" w:hAnsi="Times" w:cs="Times"/>
            <w:szCs w:val="24"/>
          </w:rPr>
          <w:t>.</w:t>
        </w:r>
      </w:ins>
    </w:p>
    <w:p w14:paraId="3795FF00" w14:textId="77777777" w:rsidR="00F22E1D" w:rsidRDefault="00F22E1D" w:rsidP="00F22E1D">
      <w:pPr>
        <w:pStyle w:val="requirement"/>
        <w:ind w:hanging="908"/>
        <w:rPr>
          <w:rFonts w:cs="Times"/>
        </w:rPr>
      </w:pPr>
    </w:p>
    <w:p w14:paraId="2E011528" w14:textId="77777777" w:rsidR="00BA3D2F" w:rsidRDefault="00BA3D2F">
      <w:pPr>
        <w:pStyle w:val="Heading2"/>
        <w:pPrChange w:id="319" w:author="Strobeck, Brandtly" w:date="2018-11-04T17:46:00Z">
          <w:pPr/>
        </w:pPrChange>
      </w:pPr>
      <w:bookmarkStart w:id="320" w:name="_Toc529148004"/>
      <w:bookmarkStart w:id="321" w:name="_Toc529124982"/>
      <w:ins w:id="322" w:author="Strobeck, Brandtly" w:date="2018-11-04T17:46:00Z">
        <w:r>
          <w:t>M</w:t>
        </w:r>
      </w:ins>
      <w:ins w:id="323" w:author="Johansson, Colton" w:date="2018-11-04T17:47:00Z">
        <w:r>
          <w:t>anually Override Scheduling</w:t>
        </w:r>
      </w:ins>
      <w:bookmarkEnd w:id="320"/>
      <w:bookmarkEnd w:id="321"/>
    </w:p>
    <w:p w14:paraId="1AAC8518" w14:textId="649E0F91" w:rsidR="00F22E1D" w:rsidRPr="007F6B20" w:rsidRDefault="00F22E1D" w:rsidP="00F22E1D">
      <w:pPr>
        <w:pStyle w:val="level4"/>
        <w:rPr>
          <w:rFonts w:cs="Times"/>
          <w:szCs w:val="24"/>
        </w:rPr>
      </w:pPr>
      <w:r w:rsidRPr="007F6B20">
        <w:rPr>
          <w:rFonts w:cs="Times"/>
          <w:szCs w:val="24"/>
        </w:rPr>
        <w:t>4.7.1</w:t>
      </w:r>
      <w:r w:rsidRPr="007F6B20">
        <w:rPr>
          <w:rFonts w:cs="Times"/>
          <w:szCs w:val="24"/>
        </w:rPr>
        <w:tab/>
        <w:t>Description and Priority</w:t>
      </w:r>
    </w:p>
    <w:p w14:paraId="00F1091C" w14:textId="77777777" w:rsidR="00F22E1D" w:rsidRPr="007F6B20" w:rsidRDefault="00F22E1D" w:rsidP="00F22E1D">
      <w:pPr>
        <w:pStyle w:val="level4"/>
        <w:ind w:left="1440"/>
        <w:rPr>
          <w:rFonts w:cs="Times"/>
          <w:szCs w:val="24"/>
        </w:rPr>
      </w:pPr>
      <w:ins w:id="324" w:author="Johansson, Colton" w:date="2018-11-04T17:47:00Z">
        <w:r w:rsidRPr="007F6B20">
          <w:rPr>
            <w:rFonts w:cs="Times"/>
            <w:szCs w:val="24"/>
          </w:rPr>
          <w:t>The application should be able to override</w:t>
        </w:r>
      </w:ins>
      <w:ins w:id="325" w:author="Strobeck, Brandtly" w:date="2018-11-04T17:48:00Z">
        <w:r w:rsidRPr="007F6B20">
          <w:rPr>
            <w:rFonts w:cs="Times"/>
            <w:szCs w:val="24"/>
          </w:rPr>
          <w:t xml:space="preserve"> any inspection, even if it is rescheduled at a time where </w:t>
        </w:r>
      </w:ins>
      <w:ins w:id="326" w:author="Johansson, Colton" w:date="2018-11-04T17:48:00Z">
        <w:r w:rsidRPr="007F6B20">
          <w:rPr>
            <w:rFonts w:cs="Times"/>
            <w:szCs w:val="24"/>
          </w:rPr>
          <w:t>there is another inspection scheduled.</w:t>
        </w:r>
      </w:ins>
    </w:p>
    <w:p w14:paraId="68EFB62D" w14:textId="429C4ADE" w:rsidR="00F22E1D" w:rsidRPr="007F6B20" w:rsidRDefault="00F22E1D" w:rsidP="00F22E1D">
      <w:pPr>
        <w:pStyle w:val="level4"/>
        <w:rPr>
          <w:rFonts w:cs="Times"/>
          <w:szCs w:val="24"/>
        </w:rPr>
      </w:pPr>
      <w:r w:rsidRPr="007F6B20">
        <w:rPr>
          <w:rFonts w:cs="Times"/>
          <w:szCs w:val="24"/>
        </w:rPr>
        <w:t>4.7.2</w:t>
      </w:r>
      <w:r w:rsidRPr="007F6B20">
        <w:rPr>
          <w:rFonts w:cs="Times"/>
          <w:szCs w:val="24"/>
        </w:rPr>
        <w:tab/>
        <w:t>Stimulus/Response Sequences</w:t>
      </w:r>
    </w:p>
    <w:p w14:paraId="4F2CBDD4" w14:textId="6C613980" w:rsidR="00F22E1D" w:rsidRPr="007F6B20" w:rsidRDefault="00F22E1D" w:rsidP="00F22E1D">
      <w:pPr>
        <w:pStyle w:val="requirement"/>
        <w:ind w:hanging="908"/>
        <w:rPr>
          <w:ins w:id="327" w:author="Kenny" w:date="2018-11-04T17:36:00Z"/>
          <w:rFonts w:ascii="Times" w:hAnsi="Times" w:cs="Times"/>
          <w:szCs w:val="24"/>
        </w:rPr>
      </w:pPr>
      <w:ins w:id="328" w:author="Kenny" w:date="2018-11-04T17:36:00Z">
        <w:r w:rsidRPr="007F6B20">
          <w:rPr>
            <w:rFonts w:ascii="Times" w:hAnsi="Times" w:cs="Times"/>
            <w:szCs w:val="24"/>
          </w:rPr>
          <w:t>4.</w:t>
        </w:r>
      </w:ins>
      <w:r w:rsidRPr="007F6B20">
        <w:rPr>
          <w:rFonts w:ascii="Times" w:hAnsi="Times" w:cs="Times"/>
          <w:szCs w:val="24"/>
        </w:rPr>
        <w:t>7</w:t>
      </w:r>
      <w:ins w:id="329" w:author="Kenny" w:date="2018-11-04T17:36:00Z">
        <w:r w:rsidRPr="007F6B20">
          <w:rPr>
            <w:rFonts w:ascii="Times" w:hAnsi="Times" w:cs="Times"/>
            <w:szCs w:val="24"/>
          </w:rPr>
          <w:t>.</w:t>
        </w:r>
      </w:ins>
      <w:ins w:id="330" w:author="Kenny" w:date="2018-11-04T18:05:00Z">
        <w:r w:rsidRPr="007F6B20">
          <w:rPr>
            <w:rFonts w:ascii="Times" w:hAnsi="Times" w:cs="Times"/>
            <w:szCs w:val="24"/>
          </w:rPr>
          <w:t>2</w:t>
        </w:r>
      </w:ins>
      <w:ins w:id="331" w:author="Kenny" w:date="2018-11-04T17:36:00Z">
        <w:r w:rsidRPr="007F6B20">
          <w:rPr>
            <w:rFonts w:ascii="Times" w:hAnsi="Times" w:cs="Times"/>
            <w:szCs w:val="24"/>
          </w:rPr>
          <w:t>.1:</w:t>
        </w:r>
        <w:r w:rsidRPr="007F6B20">
          <w:rPr>
            <w:rFonts w:ascii="Times" w:hAnsi="Times" w:cs="Times"/>
            <w:szCs w:val="24"/>
          </w:rPr>
          <w:tab/>
        </w:r>
      </w:ins>
      <w:ins w:id="332" w:author="Johansson, Colton" w:date="2018-11-04T17:50:00Z">
        <w:r w:rsidRPr="007F6B20">
          <w:rPr>
            <w:rFonts w:ascii="Times" w:hAnsi="Times" w:cs="Times"/>
            <w:szCs w:val="24"/>
          </w:rPr>
          <w:t xml:space="preserve">To </w:t>
        </w:r>
      </w:ins>
      <w:ins w:id="333" w:author="Strobeck, Brandtly" w:date="2018-11-04T17:51:00Z">
        <w:r w:rsidRPr="007F6B20">
          <w:rPr>
            <w:rFonts w:ascii="Times" w:hAnsi="Times" w:cs="Times"/>
            <w:szCs w:val="24"/>
          </w:rPr>
          <w:t xml:space="preserve">remain prepared for the unexpected, I want to be able to manually </w:t>
        </w:r>
      </w:ins>
      <w:r w:rsidR="00F811E7" w:rsidRPr="007F6B20">
        <w:rPr>
          <w:rFonts w:ascii="Times" w:hAnsi="Times" w:cs="Times"/>
          <w:szCs w:val="24"/>
        </w:rPr>
        <w:t>adjust inspection</w:t>
      </w:r>
      <w:r w:rsidRPr="007F6B20">
        <w:rPr>
          <w:rFonts w:ascii="Times" w:hAnsi="Times" w:cs="Times"/>
          <w:szCs w:val="24"/>
        </w:rPr>
        <w:t xml:space="preserve"> dates if needed.</w:t>
      </w:r>
    </w:p>
    <w:p w14:paraId="50D3B583" w14:textId="7053525B" w:rsidR="00F22E1D" w:rsidRPr="007F6B20" w:rsidDel="5D8725EF" w:rsidRDefault="00F22E1D">
      <w:pPr>
        <w:pStyle w:val="requirement"/>
        <w:ind w:hanging="908"/>
        <w:rPr>
          <w:del w:id="334" w:author="Strobeck, Brandtly" w:date="2018-11-04T17:51:00Z"/>
          <w:rFonts w:ascii="Times" w:eastAsia="Arial" w:hAnsi="Times" w:cs="Times"/>
          <w:color w:val="000000" w:themeColor="text1"/>
          <w:szCs w:val="24"/>
          <w:rPrChange w:id="335" w:author="Strobeck, Brandtly" w:date="2018-11-04T17:51:00Z">
            <w:rPr>
              <w:del w:id="336" w:author="Strobeck, Brandtly" w:date="2018-11-04T17:51:00Z"/>
            </w:rPr>
          </w:rPrChange>
        </w:rPr>
        <w:pPrChange w:id="337" w:author="Strobeck, Brandtly" w:date="2018-11-04T17:51:00Z">
          <w:pPr/>
        </w:pPrChange>
      </w:pPr>
      <w:ins w:id="338" w:author="Kenny" w:date="2018-11-04T17:36:00Z">
        <w:r w:rsidRPr="007F6B20">
          <w:rPr>
            <w:rFonts w:ascii="Times" w:hAnsi="Times" w:cs="Times"/>
            <w:szCs w:val="24"/>
          </w:rPr>
          <w:t>4.</w:t>
        </w:r>
      </w:ins>
      <w:r w:rsidRPr="007F6B20">
        <w:rPr>
          <w:rFonts w:ascii="Times" w:hAnsi="Times" w:cs="Times"/>
          <w:szCs w:val="24"/>
        </w:rPr>
        <w:t>7</w:t>
      </w:r>
      <w:ins w:id="339" w:author="Kenny" w:date="2018-11-04T17:36:00Z">
        <w:r w:rsidRPr="007F6B20">
          <w:rPr>
            <w:rFonts w:ascii="Times" w:hAnsi="Times" w:cs="Times"/>
            <w:szCs w:val="24"/>
          </w:rPr>
          <w:t>.</w:t>
        </w:r>
      </w:ins>
      <w:ins w:id="340" w:author="Kenny" w:date="2018-11-04T18:05:00Z">
        <w:r w:rsidRPr="007F6B20">
          <w:rPr>
            <w:rFonts w:ascii="Times" w:hAnsi="Times" w:cs="Times"/>
            <w:szCs w:val="24"/>
          </w:rPr>
          <w:t>2</w:t>
        </w:r>
      </w:ins>
      <w:ins w:id="341" w:author="Kenny" w:date="2018-11-04T17:36:00Z">
        <w:r w:rsidRPr="007F6B20">
          <w:rPr>
            <w:rFonts w:ascii="Times" w:hAnsi="Times" w:cs="Times"/>
            <w:szCs w:val="24"/>
          </w:rPr>
          <w:t>.2:</w:t>
        </w:r>
        <w:r w:rsidRPr="007F6B20">
          <w:rPr>
            <w:rFonts w:ascii="Times" w:hAnsi="Times" w:cs="Times"/>
            <w:szCs w:val="24"/>
          </w:rPr>
          <w:tab/>
        </w:r>
      </w:ins>
      <w:ins w:id="342" w:author="Strobeck, Brandtly" w:date="2018-11-04T17:51:00Z">
        <w:r w:rsidRPr="007F6B20">
          <w:rPr>
            <w:rFonts w:ascii="Times" w:eastAsia="Arial" w:hAnsi="Times" w:cs="Times"/>
            <w:color w:val="000000" w:themeColor="text1"/>
            <w:szCs w:val="24"/>
            <w:rPrChange w:id="343" w:author="Strobeck, Brandtly" w:date="2018-11-04T17:53:00Z">
              <w:rPr/>
            </w:rPrChange>
          </w:rPr>
          <w:t>If policies change, I want to be able to adjust how revisits are scheduled,</w:t>
        </w:r>
      </w:ins>
      <w:r w:rsidRPr="007F6B20">
        <w:rPr>
          <w:rFonts w:ascii="Times" w:eastAsia="Arial" w:hAnsi="Times" w:cs="Times"/>
          <w:color w:val="000000" w:themeColor="text1"/>
          <w:szCs w:val="24"/>
          <w:rPrChange w:id="344" w:author="Strobeck, Brandtly" w:date="2018-11-04T17:53:00Z">
            <w:rPr/>
          </w:rPrChange>
        </w:rPr>
        <w:t xml:space="preserve"> e.g. second revisits change from being within 90 days of first failed revisit to</w:t>
      </w:r>
      <w:r w:rsidRPr="007F6B20">
        <w:rPr>
          <w:rFonts w:ascii="Times" w:eastAsia="Arial" w:hAnsi="Times" w:cs="Times"/>
          <w:color w:val="000000" w:themeColor="text1"/>
          <w:szCs w:val="24"/>
        </w:rPr>
        <w:t xml:space="preserve"> </w:t>
      </w:r>
      <w:del w:id="345" w:author="Strobeck, Brandtly" w:date="2018-11-04T17:51:00Z">
        <w:r w:rsidRPr="007F6B20">
          <w:rPr>
            <w:rFonts w:ascii="Times" w:eastAsia="Arial" w:hAnsi="Times" w:cs="Times"/>
            <w:color w:val="000000" w:themeColor="text1"/>
            <w:szCs w:val="24"/>
            <w:rPrChange w:id="346" w:author="Strobeck, Brandtly" w:date="2018-11-04T17:53:00Z">
              <w:rPr/>
            </w:rPrChange>
          </w:rPr>
          <w:delText xml:space="preserve"> </w:delText>
        </w:r>
      </w:del>
      <w:ins w:id="347" w:author="Strobeck, Brandtly" w:date="2018-11-04T17:51:00Z">
        <w:r w:rsidRPr="007F6B20">
          <w:rPr>
            <w:rFonts w:ascii="Times" w:eastAsia="Arial" w:hAnsi="Times" w:cs="Times"/>
            <w:color w:val="000000" w:themeColor="text1"/>
            <w:szCs w:val="24"/>
            <w:rPrChange w:id="348" w:author="Strobeck, Brandtly" w:date="2018-11-04T17:53:00Z">
              <w:rPr/>
            </w:rPrChange>
          </w:rPr>
          <w:t>within 60.</w:t>
        </w:r>
      </w:ins>
    </w:p>
    <w:p w14:paraId="027B53EC" w14:textId="33A21C21" w:rsidR="00F22E1D" w:rsidRPr="007F6B20" w:rsidRDefault="00F22E1D" w:rsidP="00F22E1D">
      <w:pPr>
        <w:pStyle w:val="requirement"/>
        <w:ind w:hanging="908"/>
        <w:rPr>
          <w:ins w:id="349" w:author="Kenny" w:date="2018-11-04T17:36:00Z"/>
          <w:rFonts w:ascii="Times" w:hAnsi="Times" w:cs="Times"/>
          <w:szCs w:val="24"/>
        </w:rPr>
      </w:pPr>
    </w:p>
    <w:p w14:paraId="504F3969" w14:textId="77777777" w:rsidR="00F22E1D" w:rsidRPr="007F6B20" w:rsidDel="00597BF4" w:rsidRDefault="00F22E1D" w:rsidP="00F22E1D">
      <w:pPr>
        <w:pStyle w:val="level3text"/>
        <w:ind w:firstLine="0"/>
        <w:rPr>
          <w:del w:id="350" w:author="Kenny" w:date="2018-11-04T17:36:00Z"/>
          <w:rFonts w:ascii="Times" w:hAnsi="Times" w:cs="Times"/>
          <w:i w:val="0"/>
          <w:sz w:val="24"/>
          <w:szCs w:val="24"/>
        </w:rPr>
      </w:pPr>
      <w:del w:id="351" w:author="Kenny" w:date="2018-11-04T17:36:00Z">
        <w:r w:rsidRPr="007F6B20" w:rsidDel="00597BF4">
          <w:rPr>
            <w:rFonts w:ascii="Times" w:hAnsi="Times" w:cs="Times"/>
            <w:i w:val="0"/>
            <w:sz w:val="24"/>
            <w:szCs w:val="24"/>
          </w:rPr>
          <w:delText>4.3.2.1: As a user I want a convenient way to enter the code representing the inspection results.</w:delText>
        </w:r>
      </w:del>
    </w:p>
    <w:p w14:paraId="0A5A3F3A" w14:textId="77777777" w:rsidR="00F22E1D" w:rsidRPr="007F6B20" w:rsidDel="00597BF4" w:rsidRDefault="00F22E1D" w:rsidP="00F22E1D">
      <w:pPr>
        <w:pStyle w:val="level3text"/>
        <w:ind w:firstLine="0"/>
        <w:rPr>
          <w:del w:id="352" w:author="Kenny" w:date="2018-11-04T17:36:00Z"/>
          <w:rFonts w:ascii="Times" w:hAnsi="Times" w:cs="Times"/>
          <w:i w:val="0"/>
          <w:sz w:val="24"/>
          <w:szCs w:val="24"/>
        </w:rPr>
      </w:pPr>
      <w:del w:id="353" w:author="Kenny" w:date="2018-11-04T17:36:00Z">
        <w:r w:rsidRPr="007F6B20" w:rsidDel="00597BF4">
          <w:rPr>
            <w:rFonts w:ascii="Times" w:hAnsi="Times" w:cs="Times"/>
            <w:i w:val="0"/>
            <w:sz w:val="24"/>
            <w:szCs w:val="24"/>
          </w:rPr>
          <w:delText>4.3.2.2: As a user I want to be able to enter comments and notes associated with both the inspection and the facility.</w:delText>
        </w:r>
      </w:del>
    </w:p>
    <w:p w14:paraId="43384287" w14:textId="77777777" w:rsidR="00F22E1D" w:rsidRPr="007F6B20" w:rsidDel="00597BF4" w:rsidRDefault="00F22E1D" w:rsidP="00F22E1D">
      <w:pPr>
        <w:pStyle w:val="level3text"/>
        <w:ind w:firstLine="0"/>
        <w:rPr>
          <w:del w:id="354" w:author="Kenny" w:date="2018-11-04T17:36:00Z"/>
          <w:rFonts w:ascii="Times" w:hAnsi="Times" w:cs="Times"/>
          <w:i w:val="0"/>
          <w:sz w:val="24"/>
          <w:szCs w:val="24"/>
        </w:rPr>
      </w:pPr>
      <w:del w:id="355" w:author="Kenny" w:date="2018-11-04T17:36:00Z">
        <w:r w:rsidRPr="007F6B20" w:rsidDel="00597BF4">
          <w:rPr>
            <w:rFonts w:ascii="Times" w:hAnsi="Times" w:cs="Times"/>
            <w:i w:val="0"/>
            <w:sz w:val="24"/>
            <w:szCs w:val="24"/>
          </w:rPr>
          <w:delText>4.3.2.3: As a user I want to be able to be able to record other kinds of investigations associated with a facility, such as complaints.</w:delText>
        </w:r>
      </w:del>
    </w:p>
    <w:p w14:paraId="605D0032" w14:textId="6E744D29" w:rsidR="00F22E1D" w:rsidRPr="007F6B20" w:rsidRDefault="00F22E1D" w:rsidP="00F22E1D">
      <w:pPr>
        <w:pStyle w:val="level4"/>
        <w:rPr>
          <w:rFonts w:cs="Times"/>
          <w:szCs w:val="24"/>
        </w:rPr>
      </w:pPr>
      <w:r w:rsidRPr="007F6B20">
        <w:rPr>
          <w:rFonts w:cs="Times"/>
          <w:szCs w:val="24"/>
        </w:rPr>
        <w:t>4.7.3</w:t>
      </w:r>
      <w:r w:rsidRPr="007F6B20">
        <w:rPr>
          <w:rFonts w:cs="Times"/>
          <w:szCs w:val="24"/>
        </w:rPr>
        <w:tab/>
        <w:t>Functional Requirements</w:t>
      </w:r>
    </w:p>
    <w:p w14:paraId="6ADD5F1E" w14:textId="3E2EC46B" w:rsidR="00F22E1D" w:rsidRPr="007F6B20" w:rsidRDefault="00F22E1D" w:rsidP="00F22E1D">
      <w:pPr>
        <w:pStyle w:val="requirement"/>
        <w:ind w:hanging="908"/>
        <w:rPr>
          <w:rFonts w:ascii="Times" w:hAnsi="Times" w:cs="Times"/>
          <w:szCs w:val="24"/>
        </w:rPr>
      </w:pPr>
      <w:r w:rsidRPr="007F6B20">
        <w:rPr>
          <w:rFonts w:ascii="Times" w:hAnsi="Times" w:cs="Times"/>
          <w:szCs w:val="24"/>
        </w:rPr>
        <w:t>4.7.3.1:</w:t>
      </w:r>
      <w:r w:rsidRPr="007F6B20">
        <w:rPr>
          <w:rFonts w:ascii="Times" w:hAnsi="Times" w:cs="Times"/>
          <w:szCs w:val="24"/>
        </w:rPr>
        <w:tab/>
      </w:r>
      <w:ins w:id="356" w:author="Johansson, Colton" w:date="2018-11-04T17:50:00Z">
        <w:r w:rsidRPr="007F6B20">
          <w:rPr>
            <w:rFonts w:ascii="Times" w:eastAsia="Arial" w:hAnsi="Times" w:cs="Times"/>
            <w:color w:val="000000" w:themeColor="text1"/>
            <w:szCs w:val="24"/>
            <w:rPrChange w:id="357" w:author="Strobeck, Brandtly" w:date="2018-11-04T17:53:00Z">
              <w:rPr/>
            </w:rPrChange>
          </w:rPr>
          <w:t>Adjusting an inspection will not affect other inspection without alert of</w:t>
        </w:r>
      </w:ins>
      <w:r w:rsidRPr="007F6B20">
        <w:rPr>
          <w:rFonts w:ascii="Times" w:eastAsia="Arial" w:hAnsi="Times" w:cs="Times"/>
          <w:color w:val="000000" w:themeColor="text1"/>
          <w:szCs w:val="24"/>
          <w:rPrChange w:id="358" w:author="Strobeck, Brandtly" w:date="2018-11-04T17:53:00Z">
            <w:rPr/>
          </w:rPrChange>
        </w:rPr>
        <w:t xml:space="preserve"> conflict.</w:t>
      </w:r>
    </w:p>
    <w:p w14:paraId="499703C0" w14:textId="745018DD" w:rsidR="00F22E1D" w:rsidRPr="007F6B20" w:rsidRDefault="00F22E1D" w:rsidP="00F22E1D">
      <w:pPr>
        <w:pStyle w:val="requirement"/>
        <w:ind w:hanging="908"/>
        <w:rPr>
          <w:rFonts w:ascii="Times" w:hAnsi="Times" w:cs="Times"/>
          <w:szCs w:val="24"/>
        </w:rPr>
      </w:pPr>
      <w:r w:rsidRPr="007F6B20">
        <w:rPr>
          <w:rFonts w:ascii="Times" w:hAnsi="Times" w:cs="Times"/>
          <w:szCs w:val="24"/>
        </w:rPr>
        <w:t>4.7.3.2:</w:t>
      </w:r>
      <w:r w:rsidRPr="007F6B20">
        <w:rPr>
          <w:rFonts w:ascii="Times" w:hAnsi="Times" w:cs="Times"/>
          <w:szCs w:val="24"/>
        </w:rPr>
        <w:tab/>
      </w:r>
      <w:ins w:id="359" w:author="Johansson, Colton" w:date="2018-11-04T17:50:00Z">
        <w:r w:rsidRPr="007F6B20">
          <w:rPr>
            <w:rFonts w:ascii="Times" w:eastAsia="Arial" w:hAnsi="Times" w:cs="Times"/>
            <w:color w:val="000000" w:themeColor="text1"/>
            <w:szCs w:val="24"/>
            <w:rPrChange w:id="360" w:author="Johansson, Colton" w:date="2018-11-04T17:50:00Z">
              <w:rPr/>
            </w:rPrChange>
          </w:rPr>
          <w:t>The application needs to have preferences.</w:t>
        </w:r>
      </w:ins>
    </w:p>
    <w:p w14:paraId="27685EC1" w14:textId="25E57EF0" w:rsidR="00F22E1D" w:rsidRPr="007F6B20" w:rsidRDefault="00F22E1D" w:rsidP="00F22E1D">
      <w:pPr>
        <w:pStyle w:val="level4"/>
        <w:rPr>
          <w:rFonts w:cs="Times"/>
          <w:szCs w:val="24"/>
        </w:rPr>
      </w:pPr>
      <w:r w:rsidRPr="007F6B20">
        <w:rPr>
          <w:rFonts w:cs="Times"/>
          <w:szCs w:val="24"/>
        </w:rPr>
        <w:t>4.7.4</w:t>
      </w:r>
      <w:r w:rsidRPr="007F6B20">
        <w:rPr>
          <w:rFonts w:cs="Times"/>
          <w:szCs w:val="24"/>
        </w:rPr>
        <w:tab/>
        <w:t>Requirement Specifications</w:t>
      </w:r>
    </w:p>
    <w:p w14:paraId="6A07E475" w14:textId="0D4FB8F1" w:rsidR="00F22E1D" w:rsidRPr="007F6B20" w:rsidRDefault="00F22E1D" w:rsidP="00F22E1D">
      <w:pPr>
        <w:pStyle w:val="requirement"/>
        <w:ind w:hanging="908"/>
        <w:rPr>
          <w:rFonts w:ascii="Times" w:hAnsi="Times" w:cs="Times"/>
          <w:szCs w:val="24"/>
        </w:rPr>
      </w:pPr>
      <w:r w:rsidRPr="007F6B20">
        <w:rPr>
          <w:rFonts w:ascii="Times" w:hAnsi="Times" w:cs="Times"/>
          <w:szCs w:val="24"/>
        </w:rPr>
        <w:t>4.7.4.1:</w:t>
      </w:r>
      <w:r w:rsidRPr="007F6B20">
        <w:rPr>
          <w:rFonts w:ascii="Times" w:hAnsi="Times" w:cs="Times"/>
          <w:szCs w:val="24"/>
        </w:rPr>
        <w:tab/>
      </w:r>
      <w:ins w:id="361" w:author="Johansson, Colton" w:date="2018-11-04T17:55:00Z">
        <w:r w:rsidRPr="007F6B20">
          <w:rPr>
            <w:rFonts w:ascii="Times" w:hAnsi="Times" w:cs="Times"/>
            <w:szCs w:val="24"/>
            <w:rPrChange w:id="362" w:author="Johansson, Colton" w:date="2018-11-04T18:18:00Z">
              <w:rPr/>
            </w:rPrChange>
          </w:rPr>
          <w:t xml:space="preserve">The application will only affect other inspections if a manual </w:t>
        </w:r>
      </w:ins>
      <w:r w:rsidR="00F811E7" w:rsidRPr="007F6B20">
        <w:rPr>
          <w:rFonts w:ascii="Times" w:hAnsi="Times" w:cs="Times"/>
          <w:szCs w:val="24"/>
          <w:rPrChange w:id="363" w:author="Johansson, Colton" w:date="2018-11-04T18:18:00Z">
            <w:rPr>
              <w:rFonts w:ascii="Times" w:hAnsi="Times" w:cs="Times"/>
              <w:szCs w:val="24"/>
            </w:rPr>
          </w:rPrChange>
        </w:rPr>
        <w:t>override occurs</w:t>
      </w:r>
      <w:ins w:id="364" w:author="Johansson, Colton" w:date="2018-11-04T17:55:00Z">
        <w:r w:rsidRPr="007F6B20">
          <w:rPr>
            <w:rFonts w:ascii="Times" w:hAnsi="Times" w:cs="Times"/>
            <w:szCs w:val="24"/>
            <w:rPrChange w:id="365" w:author="Johansson, Colton" w:date="2018-11-04T18:18:00Z">
              <w:rPr/>
            </w:rPrChange>
          </w:rPr>
          <w:t>.</w:t>
        </w:r>
      </w:ins>
    </w:p>
    <w:p w14:paraId="4BD44E3F" w14:textId="326DE819" w:rsidR="00F22E1D" w:rsidRPr="007F6B20" w:rsidRDefault="00F22E1D" w:rsidP="00F22E1D">
      <w:pPr>
        <w:pStyle w:val="requirement"/>
        <w:ind w:hanging="908"/>
        <w:rPr>
          <w:rFonts w:ascii="Times" w:hAnsi="Times" w:cs="Times"/>
          <w:szCs w:val="24"/>
        </w:rPr>
      </w:pPr>
      <w:r w:rsidRPr="007F6B20">
        <w:rPr>
          <w:rFonts w:ascii="Times" w:hAnsi="Times" w:cs="Times"/>
          <w:szCs w:val="24"/>
        </w:rPr>
        <w:t>4.7.4.2:</w:t>
      </w:r>
      <w:r w:rsidRPr="007F6B20">
        <w:rPr>
          <w:rFonts w:ascii="Times" w:hAnsi="Times" w:cs="Times"/>
          <w:szCs w:val="24"/>
        </w:rPr>
        <w:tab/>
      </w:r>
      <w:ins w:id="366" w:author="Johansson, Colton" w:date="2018-11-04T17:55:00Z">
        <w:r w:rsidRPr="007F6B20">
          <w:rPr>
            <w:rFonts w:ascii="Times" w:hAnsi="Times" w:cs="Times"/>
            <w:szCs w:val="24"/>
            <w:rPrChange w:id="367" w:author="Johansson, Colton" w:date="2018-11-04T18:18:00Z">
              <w:rPr/>
            </w:rPrChange>
          </w:rPr>
          <w:t>The application will have global preferences, and case-level preferences</w:t>
        </w:r>
      </w:ins>
      <w:ins w:id="368" w:author="Strobeck, Brandtly" w:date="2018-11-04T17:56:00Z">
        <w:r w:rsidRPr="007F6B20">
          <w:rPr>
            <w:rFonts w:ascii="Times" w:hAnsi="Times" w:cs="Times"/>
            <w:szCs w:val="24"/>
            <w:rPrChange w:id="369" w:author="Johansson, Colton" w:date="2018-11-04T18:18:00Z">
              <w:rPr/>
            </w:rPrChange>
          </w:rPr>
          <w:t>.</w:t>
        </w:r>
      </w:ins>
    </w:p>
    <w:p w14:paraId="38F82317" w14:textId="3A2CE090" w:rsidR="00F22E1D" w:rsidRPr="007F6B20" w:rsidRDefault="00F22E1D" w:rsidP="00F22E1D">
      <w:pPr>
        <w:pStyle w:val="level4"/>
        <w:rPr>
          <w:rFonts w:cs="Times"/>
          <w:szCs w:val="24"/>
        </w:rPr>
      </w:pPr>
      <w:r w:rsidRPr="007F6B20">
        <w:rPr>
          <w:rFonts w:cs="Times"/>
          <w:szCs w:val="24"/>
        </w:rPr>
        <w:t>4.7.5</w:t>
      </w:r>
      <w:r w:rsidRPr="007F6B20">
        <w:rPr>
          <w:rFonts w:cs="Times"/>
          <w:szCs w:val="24"/>
        </w:rPr>
        <w:tab/>
        <w:t>Validation</w:t>
      </w:r>
    </w:p>
    <w:p w14:paraId="2266FC01" w14:textId="7349CDDF" w:rsidR="00F22E1D" w:rsidRPr="007F6B20" w:rsidRDefault="00F22E1D" w:rsidP="00F22E1D">
      <w:pPr>
        <w:pStyle w:val="requirement"/>
        <w:ind w:hanging="908"/>
        <w:rPr>
          <w:rFonts w:ascii="Times" w:hAnsi="Times" w:cs="Times"/>
          <w:szCs w:val="24"/>
        </w:rPr>
      </w:pPr>
      <w:r w:rsidRPr="007F6B20">
        <w:rPr>
          <w:rFonts w:ascii="Times" w:hAnsi="Times" w:cs="Times"/>
          <w:szCs w:val="24"/>
        </w:rPr>
        <w:t>4.7.5.1:</w:t>
      </w:r>
      <w:r w:rsidRPr="007F6B20">
        <w:rPr>
          <w:rFonts w:ascii="Times" w:hAnsi="Times" w:cs="Times"/>
          <w:szCs w:val="24"/>
        </w:rPr>
        <w:tab/>
      </w:r>
      <w:ins w:id="370" w:author="Strobeck, Brandtly" w:date="2018-11-04T17:56:00Z">
        <w:r w:rsidRPr="007F6B20">
          <w:rPr>
            <w:rFonts w:ascii="Times" w:hAnsi="Times" w:cs="Times"/>
            <w:szCs w:val="24"/>
            <w:rPrChange w:id="371" w:author="Johansson, Colton" w:date="2018-11-04T18:18:00Z">
              <w:rPr/>
            </w:rPrChange>
          </w:rPr>
          <w:t>Demonstrate an alert from a conflict.</w:t>
        </w:r>
      </w:ins>
    </w:p>
    <w:p w14:paraId="10D0DB15" w14:textId="42E6E020" w:rsidR="00BA3D2F" w:rsidRPr="007F6B20" w:rsidRDefault="00F22E1D">
      <w:pPr>
        <w:pStyle w:val="requirement"/>
        <w:ind w:hanging="908"/>
        <w:rPr>
          <w:rFonts w:ascii="Times" w:hAnsi="Times" w:cs="Times"/>
          <w:szCs w:val="24"/>
          <w:rPrChange w:id="372" w:author="Strobeck, Brandtly" w:date="2018-11-04T17:58:00Z">
            <w:rPr/>
          </w:rPrChange>
        </w:rPr>
        <w:pPrChange w:id="373" w:author="Strobeck, Brandtly" w:date="2018-11-04T17:58:00Z">
          <w:pPr>
            <w:ind w:left="720" w:firstLine="720"/>
          </w:pPr>
        </w:pPrChange>
      </w:pPr>
      <w:r w:rsidRPr="007F6B20">
        <w:rPr>
          <w:rFonts w:ascii="Times" w:hAnsi="Times" w:cs="Times"/>
          <w:szCs w:val="24"/>
        </w:rPr>
        <w:t>4.7.5.2:</w:t>
      </w:r>
      <w:r w:rsidRPr="007F6B20">
        <w:rPr>
          <w:rFonts w:ascii="Times" w:hAnsi="Times" w:cs="Times"/>
          <w:szCs w:val="24"/>
        </w:rPr>
        <w:tab/>
      </w:r>
      <w:del w:id="374" w:author="Kenny" w:date="2018-11-04T17:39:00Z">
        <w:r w:rsidRPr="007F6B20" w:rsidDel="00963EB3">
          <w:rPr>
            <w:rFonts w:ascii="Times" w:hAnsi="Times" w:cs="Times"/>
            <w:szCs w:val="24"/>
          </w:rPr>
          <w:delText xml:space="preserve">The user can </w:delText>
        </w:r>
      </w:del>
      <w:ins w:id="375" w:author="Johansson, Colton" w:date="2018-11-04T17:57:00Z">
        <w:r w:rsidRPr="007F6B20">
          <w:rPr>
            <w:rFonts w:ascii="Times" w:hAnsi="Times" w:cs="Times"/>
            <w:szCs w:val="24"/>
            <w:rPrChange w:id="376" w:author="Johansson, Colton" w:date="2018-11-04T18:18:00Z">
              <w:rPr/>
            </w:rPrChange>
          </w:rPr>
          <w:t>Display preferences.</w:t>
        </w:r>
      </w:ins>
    </w:p>
    <w:p w14:paraId="3771785D" w14:textId="77777777" w:rsidR="00BA3D2F" w:rsidDel="126E3F82" w:rsidRDefault="00BA3D2F" w:rsidP="00BA3D2F">
      <w:pPr>
        <w:pStyle w:val="Heading2"/>
        <w:rPr>
          <w:del w:id="377" w:author="Strobeck, Brandtly" w:date="2018-11-04T17:58:00Z"/>
        </w:rPr>
      </w:pPr>
      <w:ins w:id="378" w:author="Johansson, Colton" w:date="2018-11-04T17:57:00Z">
        <w:del w:id="379" w:author="Strobeck, Brandtly" w:date="2018-11-04T17:58:00Z">
          <w:r w:rsidDel="126E3F82">
            <w:delText>Manually Override Scheduling</w:delText>
          </w:r>
        </w:del>
      </w:ins>
      <w:bookmarkStart w:id="380" w:name="_Toc529119193"/>
      <w:bookmarkStart w:id="381" w:name="_Toc529148005"/>
      <w:bookmarkStart w:id="382" w:name="_Toc529119248"/>
      <w:bookmarkStart w:id="383" w:name="_Toc529124890"/>
      <w:bookmarkStart w:id="384" w:name="_Toc529124983"/>
      <w:bookmarkEnd w:id="380"/>
      <w:bookmarkEnd w:id="381"/>
      <w:bookmarkEnd w:id="382"/>
      <w:bookmarkEnd w:id="383"/>
      <w:bookmarkEnd w:id="384"/>
    </w:p>
    <w:p w14:paraId="1723696B" w14:textId="77777777" w:rsidR="00BA3D2F" w:rsidRDefault="00BA3D2F">
      <w:pPr>
        <w:pStyle w:val="Heading2"/>
        <w:pPrChange w:id="385" w:author="Strobeck, Brandtly" w:date="2018-11-04T17:58:00Z">
          <w:pPr/>
        </w:pPrChange>
      </w:pPr>
      <w:bookmarkStart w:id="386" w:name="_Toc529148006"/>
      <w:bookmarkStart w:id="387" w:name="_Toc529124984"/>
      <w:ins w:id="388" w:author="Strobeck, Brandtly" w:date="2018-11-04T17:58:00Z">
        <w:r>
          <w:t>Export Data</w:t>
        </w:r>
      </w:ins>
      <w:bookmarkEnd w:id="386"/>
      <w:bookmarkEnd w:id="387"/>
    </w:p>
    <w:p w14:paraId="2736F794" w14:textId="31F83362" w:rsidR="00F22E1D" w:rsidRPr="007F6B20" w:rsidRDefault="00F22E1D" w:rsidP="00F22E1D">
      <w:pPr>
        <w:pStyle w:val="level4"/>
        <w:rPr>
          <w:rFonts w:cs="Times"/>
          <w:szCs w:val="24"/>
        </w:rPr>
      </w:pPr>
      <w:r w:rsidRPr="007F6B20">
        <w:rPr>
          <w:rFonts w:cs="Times"/>
          <w:szCs w:val="24"/>
        </w:rPr>
        <w:t>4.8.1</w:t>
      </w:r>
      <w:r w:rsidRPr="007F6B20">
        <w:rPr>
          <w:rFonts w:cs="Times"/>
          <w:szCs w:val="24"/>
        </w:rPr>
        <w:tab/>
        <w:t>Description and Priority</w:t>
      </w:r>
    </w:p>
    <w:p w14:paraId="19BCE896" w14:textId="77777777" w:rsidR="00F22E1D" w:rsidRPr="007F6B20" w:rsidRDefault="00F22E1D">
      <w:pPr>
        <w:pStyle w:val="level4"/>
        <w:ind w:left="1440"/>
        <w:rPr>
          <w:rFonts w:cs="Times"/>
          <w:szCs w:val="24"/>
        </w:rPr>
        <w:pPrChange w:id="389" w:author="Strobeck, Brandtly" w:date="2018-11-04T18:00:00Z">
          <w:pPr/>
        </w:pPrChange>
      </w:pPr>
      <w:ins w:id="390" w:author="Strobeck, Brandtly" w:date="2018-11-04T18:00:00Z">
        <w:r w:rsidRPr="007F6B20">
          <w:rPr>
            <w:rFonts w:cs="Times"/>
            <w:szCs w:val="24"/>
          </w:rPr>
          <w:t xml:space="preserve">The application will be </w:t>
        </w:r>
      </w:ins>
      <w:ins w:id="391" w:author="Johansson, Colton" w:date="2018-11-04T18:02:00Z">
        <w:r w:rsidRPr="007F6B20">
          <w:rPr>
            <w:rFonts w:cs="Times"/>
            <w:szCs w:val="24"/>
          </w:rPr>
          <w:t>able to let users save inspec</w:t>
        </w:r>
      </w:ins>
      <w:ins w:id="392" w:author="Johansson, Colton" w:date="2018-11-04T18:03:00Z">
        <w:r w:rsidRPr="007F6B20">
          <w:rPr>
            <w:rFonts w:cs="Times"/>
            <w:szCs w:val="24"/>
          </w:rPr>
          <w:t xml:space="preserve">tion results to back to original or new Excel files. The user will also be able to print other details such as, yearly schedule, data reports, </w:t>
        </w:r>
      </w:ins>
      <w:ins w:id="393" w:author="Johansson, Colton" w:date="2018-11-04T18:04:00Z">
        <w:r w:rsidRPr="007F6B20">
          <w:rPr>
            <w:rFonts w:cs="Times"/>
            <w:szCs w:val="24"/>
          </w:rPr>
          <w:t>facility information, and inspector information.</w:t>
        </w:r>
      </w:ins>
    </w:p>
    <w:p w14:paraId="4E59C949" w14:textId="1F075B87" w:rsidR="00F22E1D" w:rsidRPr="007F6B20" w:rsidRDefault="00F22E1D" w:rsidP="00F22E1D">
      <w:pPr>
        <w:pStyle w:val="level4"/>
        <w:rPr>
          <w:rFonts w:cs="Times"/>
          <w:szCs w:val="24"/>
        </w:rPr>
      </w:pPr>
      <w:r w:rsidRPr="007F6B20">
        <w:rPr>
          <w:rFonts w:cs="Times"/>
          <w:szCs w:val="24"/>
        </w:rPr>
        <w:t>4.8.2</w:t>
      </w:r>
      <w:r w:rsidRPr="007F6B20">
        <w:rPr>
          <w:rFonts w:cs="Times"/>
          <w:szCs w:val="24"/>
        </w:rPr>
        <w:tab/>
        <w:t>Stimulus/Response Sequences</w:t>
      </w:r>
    </w:p>
    <w:p w14:paraId="658BDB6C" w14:textId="5E209E0B" w:rsidR="00F22E1D" w:rsidRPr="007F6B20" w:rsidRDefault="00F22E1D" w:rsidP="00F22E1D">
      <w:pPr>
        <w:pStyle w:val="requirement"/>
        <w:ind w:hanging="908"/>
        <w:rPr>
          <w:ins w:id="394" w:author="Kenny" w:date="2018-11-04T17:36:00Z"/>
          <w:rFonts w:ascii="Times" w:hAnsi="Times" w:cs="Times"/>
          <w:szCs w:val="24"/>
        </w:rPr>
      </w:pPr>
      <w:ins w:id="395" w:author="Kenny" w:date="2018-11-04T17:36:00Z">
        <w:r w:rsidRPr="007F6B20">
          <w:rPr>
            <w:rFonts w:ascii="Times" w:hAnsi="Times" w:cs="Times"/>
            <w:szCs w:val="24"/>
          </w:rPr>
          <w:t>4.</w:t>
        </w:r>
      </w:ins>
      <w:r w:rsidRPr="007F6B20">
        <w:rPr>
          <w:rFonts w:ascii="Times" w:hAnsi="Times" w:cs="Times"/>
          <w:szCs w:val="24"/>
        </w:rPr>
        <w:t>8</w:t>
      </w:r>
      <w:ins w:id="396" w:author="Kenny" w:date="2018-11-04T17:36:00Z">
        <w:r w:rsidRPr="007F6B20">
          <w:rPr>
            <w:rFonts w:ascii="Times" w:hAnsi="Times" w:cs="Times"/>
            <w:szCs w:val="24"/>
          </w:rPr>
          <w:t>.</w:t>
        </w:r>
      </w:ins>
      <w:ins w:id="397" w:author="Kenny" w:date="2018-11-04T18:05:00Z">
        <w:r w:rsidRPr="007F6B20">
          <w:rPr>
            <w:rFonts w:ascii="Times" w:hAnsi="Times" w:cs="Times"/>
            <w:szCs w:val="24"/>
          </w:rPr>
          <w:t>2</w:t>
        </w:r>
      </w:ins>
      <w:ins w:id="398" w:author="Kenny" w:date="2018-11-04T17:36:00Z">
        <w:r w:rsidRPr="007F6B20">
          <w:rPr>
            <w:rFonts w:ascii="Times" w:hAnsi="Times" w:cs="Times"/>
            <w:szCs w:val="24"/>
          </w:rPr>
          <w:t>.1:</w:t>
        </w:r>
        <w:r w:rsidRPr="007F6B20">
          <w:rPr>
            <w:rFonts w:ascii="Times" w:hAnsi="Times" w:cs="Times"/>
            <w:szCs w:val="24"/>
          </w:rPr>
          <w:tab/>
        </w:r>
      </w:ins>
      <w:ins w:id="399" w:author="Johansson, Colton" w:date="2018-11-04T18:11:00Z">
        <w:r w:rsidRPr="007F6B20">
          <w:rPr>
            <w:rFonts w:ascii="Times" w:hAnsi="Times" w:cs="Times"/>
            <w:szCs w:val="24"/>
          </w:rPr>
          <w:t xml:space="preserve">As a user I </w:t>
        </w:r>
        <w:r w:rsidRPr="007F6B20">
          <w:rPr>
            <w:rFonts w:ascii="Times" w:hAnsi="Times" w:cs="Times"/>
            <w:szCs w:val="24"/>
            <w:rPrChange w:id="400" w:author="Johansson, Colton" w:date="2018-11-04T18:18:00Z">
              <w:rPr/>
            </w:rPrChange>
          </w:rPr>
          <w:t>want to be able to save the data back to Excel files.</w:t>
        </w:r>
      </w:ins>
    </w:p>
    <w:p w14:paraId="153B55DE" w14:textId="77777777" w:rsidR="00F22E1D" w:rsidRPr="007F6B20" w:rsidDel="04283F0A" w:rsidRDefault="00F22E1D">
      <w:pPr>
        <w:pStyle w:val="requirement"/>
        <w:ind w:hanging="908"/>
        <w:rPr>
          <w:del w:id="401" w:author="Johansson, Colton" w:date="2018-11-04T18:11:00Z"/>
          <w:rFonts w:ascii="Times" w:eastAsia="Arial" w:hAnsi="Times" w:cs="Times"/>
          <w:color w:val="000000" w:themeColor="text1"/>
          <w:szCs w:val="24"/>
        </w:rPr>
        <w:pPrChange w:id="402" w:author="Johansson, Colton" w:date="2018-11-04T18:04:00Z">
          <w:pPr/>
        </w:pPrChange>
      </w:pPr>
      <w:ins w:id="403" w:author="Kenny" w:date="2018-11-04T17:36:00Z">
        <w:r w:rsidRPr="007F6B20">
          <w:rPr>
            <w:rFonts w:ascii="Times" w:hAnsi="Times" w:cs="Times"/>
            <w:szCs w:val="24"/>
          </w:rPr>
          <w:t>4.</w:t>
        </w:r>
      </w:ins>
      <w:r w:rsidRPr="007F6B20">
        <w:rPr>
          <w:rFonts w:ascii="Times" w:hAnsi="Times" w:cs="Times"/>
          <w:szCs w:val="24"/>
        </w:rPr>
        <w:t>8</w:t>
      </w:r>
      <w:ins w:id="404" w:author="Kenny" w:date="2018-11-04T17:36:00Z">
        <w:r w:rsidRPr="007F6B20">
          <w:rPr>
            <w:rFonts w:ascii="Times" w:hAnsi="Times" w:cs="Times"/>
            <w:szCs w:val="24"/>
          </w:rPr>
          <w:t>.</w:t>
        </w:r>
      </w:ins>
      <w:ins w:id="405" w:author="Kenny" w:date="2018-11-04T18:05:00Z">
        <w:r w:rsidRPr="007F6B20">
          <w:rPr>
            <w:rFonts w:ascii="Times" w:hAnsi="Times" w:cs="Times"/>
            <w:szCs w:val="24"/>
          </w:rPr>
          <w:t>2</w:t>
        </w:r>
      </w:ins>
      <w:ins w:id="406" w:author="Kenny" w:date="2018-11-04T17:36:00Z">
        <w:r w:rsidRPr="007F6B20">
          <w:rPr>
            <w:rFonts w:ascii="Times" w:hAnsi="Times" w:cs="Times"/>
            <w:szCs w:val="24"/>
          </w:rPr>
          <w:t>.2:</w:t>
        </w:r>
        <w:r w:rsidRPr="007F6B20">
          <w:rPr>
            <w:rFonts w:ascii="Times" w:hAnsi="Times" w:cs="Times"/>
            <w:szCs w:val="24"/>
          </w:rPr>
          <w:tab/>
        </w:r>
      </w:ins>
      <w:ins w:id="407" w:author="Johansson, Colton" w:date="2018-11-04T18:11:00Z">
        <w:r w:rsidRPr="007F6B20">
          <w:rPr>
            <w:rFonts w:ascii="Times" w:eastAsia="Arial" w:hAnsi="Times" w:cs="Times"/>
            <w:color w:val="000000" w:themeColor="text1"/>
            <w:szCs w:val="24"/>
            <w:rPrChange w:id="408" w:author="Strobeck, Brandtly" w:date="2018-11-04T18:11:00Z">
              <w:rPr/>
            </w:rPrChange>
          </w:rPr>
          <w:t>As</w:t>
        </w:r>
      </w:ins>
      <w:ins w:id="409" w:author="Strobeck, Brandtly" w:date="2018-11-04T18:11:00Z">
        <w:r w:rsidRPr="007F6B20">
          <w:rPr>
            <w:rFonts w:ascii="Times" w:eastAsia="Arial" w:hAnsi="Times" w:cs="Times"/>
            <w:color w:val="000000" w:themeColor="text1"/>
            <w:szCs w:val="24"/>
            <w:rPrChange w:id="410" w:author="Strobeck, Brandtly" w:date="2018-11-04T18:11:00Z">
              <w:rPr/>
            </w:rPrChange>
          </w:rPr>
          <w:t xml:space="preserve"> </w:t>
        </w:r>
      </w:ins>
    </w:p>
    <w:p w14:paraId="416DB047" w14:textId="4B8F1CB2" w:rsidR="00F22E1D" w:rsidRPr="007F6B20" w:rsidRDefault="00F22E1D" w:rsidP="00F22E1D">
      <w:pPr>
        <w:pStyle w:val="requirement"/>
        <w:ind w:hanging="908"/>
        <w:rPr>
          <w:rFonts w:ascii="Times" w:eastAsia="Arial" w:hAnsi="Times" w:cs="Times"/>
          <w:color w:val="000000" w:themeColor="text1"/>
          <w:szCs w:val="24"/>
        </w:rPr>
      </w:pPr>
      <w:r w:rsidRPr="007F6B20">
        <w:rPr>
          <w:rFonts w:ascii="Times" w:eastAsia="Arial" w:hAnsi="Times" w:cs="Times"/>
          <w:color w:val="000000" w:themeColor="text1"/>
          <w:szCs w:val="24"/>
          <w:rPrChange w:id="411" w:author="Strobeck, Brandtly" w:date="2018-11-04T18:11:00Z">
            <w:rPr/>
          </w:rPrChange>
        </w:rPr>
        <w:t>a user I want to be able to create and save data/inspection reports on</w:t>
      </w:r>
      <w:ins w:id="412" w:author="Strobeck, Brandtly" w:date="2018-11-04T18:11:00Z">
        <w:r w:rsidRPr="007F6B20">
          <w:rPr>
            <w:rFonts w:ascii="Times" w:eastAsia="Arial" w:hAnsi="Times" w:cs="Times"/>
            <w:color w:val="000000" w:themeColor="text1"/>
            <w:szCs w:val="24"/>
            <w:rPrChange w:id="413" w:author="Johansson, Colton" w:date="2018-11-04T18:18:00Z">
              <w:rPr/>
            </w:rPrChange>
          </w:rPr>
          <w:t xml:space="preserve"> particular facilities.</w:t>
        </w:r>
      </w:ins>
    </w:p>
    <w:p w14:paraId="59A5937F" w14:textId="77777777" w:rsidR="00F22E1D" w:rsidRPr="007F6B20" w:rsidDel="67BF7A36" w:rsidRDefault="00F22E1D">
      <w:pPr>
        <w:pStyle w:val="requirement"/>
        <w:ind w:hanging="908"/>
        <w:rPr>
          <w:del w:id="414" w:author="Strobeck, Brandtly" w:date="2018-11-04T18:11:00Z"/>
          <w:rFonts w:ascii="Times" w:eastAsia="Arial" w:hAnsi="Times" w:cs="Times"/>
          <w:color w:val="000000" w:themeColor="text1"/>
          <w:szCs w:val="24"/>
          <w:rPrChange w:id="415" w:author="Johansson, Colton" w:date="2018-11-04T18:11:00Z">
            <w:rPr>
              <w:del w:id="416" w:author="Strobeck, Brandtly" w:date="2018-11-04T18:11:00Z"/>
            </w:rPr>
          </w:rPrChange>
        </w:rPr>
        <w:pPrChange w:id="417" w:author="Johansson, Colton" w:date="2018-11-04T18:11:00Z">
          <w:pPr/>
        </w:pPrChange>
      </w:pPr>
      <w:ins w:id="418" w:author="Kenny" w:date="2018-11-04T17:36:00Z">
        <w:r w:rsidRPr="007F6B20">
          <w:rPr>
            <w:rFonts w:ascii="Times" w:hAnsi="Times" w:cs="Times"/>
            <w:szCs w:val="24"/>
          </w:rPr>
          <w:t>4.</w:t>
        </w:r>
      </w:ins>
      <w:r w:rsidRPr="007F6B20">
        <w:rPr>
          <w:rFonts w:ascii="Times" w:hAnsi="Times" w:cs="Times"/>
          <w:szCs w:val="24"/>
        </w:rPr>
        <w:t>8</w:t>
      </w:r>
      <w:ins w:id="419" w:author="Kenny" w:date="2018-11-04T17:36:00Z">
        <w:r w:rsidRPr="007F6B20">
          <w:rPr>
            <w:rFonts w:ascii="Times" w:hAnsi="Times" w:cs="Times"/>
            <w:szCs w:val="24"/>
          </w:rPr>
          <w:t>.</w:t>
        </w:r>
      </w:ins>
      <w:ins w:id="420" w:author="Kenny" w:date="2018-11-04T18:05:00Z">
        <w:r w:rsidRPr="007F6B20">
          <w:rPr>
            <w:rFonts w:ascii="Times" w:hAnsi="Times" w:cs="Times"/>
            <w:szCs w:val="24"/>
          </w:rPr>
          <w:t>2</w:t>
        </w:r>
      </w:ins>
      <w:ins w:id="421" w:author="Kenny" w:date="2018-11-04T17:36:00Z">
        <w:r w:rsidRPr="007F6B20">
          <w:rPr>
            <w:rFonts w:ascii="Times" w:hAnsi="Times" w:cs="Times"/>
            <w:szCs w:val="24"/>
          </w:rPr>
          <w:t>.</w:t>
        </w:r>
      </w:ins>
      <w:r w:rsidRPr="007F6B20">
        <w:rPr>
          <w:rFonts w:ascii="Times" w:hAnsi="Times" w:cs="Times"/>
          <w:szCs w:val="24"/>
        </w:rPr>
        <w:t>3</w:t>
      </w:r>
      <w:ins w:id="422" w:author="Kenny" w:date="2018-11-04T17:36:00Z">
        <w:r w:rsidRPr="007F6B20">
          <w:rPr>
            <w:rFonts w:ascii="Times" w:hAnsi="Times" w:cs="Times"/>
            <w:szCs w:val="24"/>
          </w:rPr>
          <w:t>:</w:t>
        </w:r>
        <w:r w:rsidRPr="007F6B20">
          <w:rPr>
            <w:rFonts w:ascii="Times" w:hAnsi="Times" w:cs="Times"/>
            <w:szCs w:val="24"/>
          </w:rPr>
          <w:tab/>
        </w:r>
      </w:ins>
      <w:ins w:id="423" w:author="Johansson, Colton" w:date="2018-11-04T18:12:00Z">
        <w:r w:rsidRPr="007F6B20">
          <w:rPr>
            <w:rFonts w:ascii="Times" w:eastAsia="Arial" w:hAnsi="Times" w:cs="Times"/>
            <w:color w:val="000000" w:themeColor="text1"/>
            <w:szCs w:val="24"/>
            <w:rPrChange w:id="424" w:author="Johansson, Colton" w:date="2018-11-04T18:18:00Z">
              <w:rPr/>
            </w:rPrChange>
          </w:rPr>
          <w:t xml:space="preserve">As a user </w:t>
        </w:r>
      </w:ins>
    </w:p>
    <w:p w14:paraId="4C4CAD7C" w14:textId="242FC57C" w:rsidR="00F22E1D" w:rsidRPr="007F6B20" w:rsidRDefault="00F22E1D" w:rsidP="00F22E1D">
      <w:pPr>
        <w:pStyle w:val="requirement"/>
        <w:ind w:hanging="908"/>
        <w:rPr>
          <w:rFonts w:ascii="Times" w:eastAsia="Arial" w:hAnsi="Times" w:cs="Times"/>
          <w:color w:val="000000" w:themeColor="text1"/>
          <w:szCs w:val="24"/>
        </w:rPr>
      </w:pPr>
      <w:r w:rsidRPr="007F6B20">
        <w:rPr>
          <w:rFonts w:ascii="Times" w:eastAsia="Arial" w:hAnsi="Times" w:cs="Times"/>
          <w:color w:val="000000" w:themeColor="text1"/>
          <w:szCs w:val="24"/>
          <w:rPrChange w:id="425" w:author="Johansson, Colton" w:date="2018-11-04T18:18:00Z">
            <w:rPr/>
          </w:rPrChange>
        </w:rPr>
        <w:t>I want to be able to print the data reports and the yearly schedule</w:t>
      </w:r>
      <w:ins w:id="426" w:author="Johansson, Colton" w:date="2018-11-04T18:12:00Z">
        <w:r w:rsidRPr="007F6B20">
          <w:rPr>
            <w:rFonts w:ascii="Times" w:eastAsia="Arial" w:hAnsi="Times" w:cs="Times"/>
            <w:color w:val="000000" w:themeColor="text1"/>
            <w:szCs w:val="24"/>
            <w:rPrChange w:id="427" w:author="Johansson, Colton" w:date="2018-11-04T18:18:00Z">
              <w:rPr/>
            </w:rPrChange>
          </w:rPr>
          <w:t xml:space="preserve"> calendar overview.</w:t>
        </w:r>
      </w:ins>
    </w:p>
    <w:p w14:paraId="39B9377D" w14:textId="1D6F204B" w:rsidR="00F22E1D" w:rsidRPr="007F6B20" w:rsidDel="04283F0A" w:rsidRDefault="00F22E1D">
      <w:pPr>
        <w:pStyle w:val="requirement"/>
        <w:ind w:hanging="908"/>
        <w:rPr>
          <w:del w:id="428" w:author="Johansson, Colton" w:date="2018-11-04T18:11:00Z"/>
          <w:rFonts w:ascii="Times" w:eastAsia="Arial" w:hAnsi="Times" w:cs="Times"/>
          <w:color w:val="000000" w:themeColor="text1"/>
          <w:szCs w:val="24"/>
        </w:rPr>
        <w:pPrChange w:id="429" w:author="Johansson, Colton" w:date="2018-11-04T18:04:00Z">
          <w:pPr/>
        </w:pPrChange>
      </w:pPr>
      <w:ins w:id="430" w:author="Kenny" w:date="2018-11-04T17:36:00Z">
        <w:r w:rsidRPr="007F6B20">
          <w:rPr>
            <w:rFonts w:ascii="Times" w:hAnsi="Times" w:cs="Times"/>
            <w:szCs w:val="24"/>
          </w:rPr>
          <w:t>4.</w:t>
        </w:r>
      </w:ins>
      <w:r w:rsidRPr="007F6B20">
        <w:rPr>
          <w:rFonts w:ascii="Times" w:hAnsi="Times" w:cs="Times"/>
          <w:szCs w:val="24"/>
        </w:rPr>
        <w:t>8</w:t>
      </w:r>
      <w:ins w:id="431" w:author="Kenny" w:date="2018-11-04T17:36:00Z">
        <w:r w:rsidRPr="007F6B20">
          <w:rPr>
            <w:rFonts w:ascii="Times" w:hAnsi="Times" w:cs="Times"/>
            <w:szCs w:val="24"/>
          </w:rPr>
          <w:t>.</w:t>
        </w:r>
      </w:ins>
      <w:ins w:id="432" w:author="Kenny" w:date="2018-11-04T18:05:00Z">
        <w:r w:rsidRPr="007F6B20">
          <w:rPr>
            <w:rFonts w:ascii="Times" w:hAnsi="Times" w:cs="Times"/>
            <w:szCs w:val="24"/>
          </w:rPr>
          <w:t>2</w:t>
        </w:r>
      </w:ins>
      <w:ins w:id="433" w:author="Kenny" w:date="2018-11-04T17:36:00Z">
        <w:r w:rsidRPr="007F6B20">
          <w:rPr>
            <w:rFonts w:ascii="Times" w:hAnsi="Times" w:cs="Times"/>
            <w:szCs w:val="24"/>
          </w:rPr>
          <w:t>.</w:t>
        </w:r>
      </w:ins>
      <w:r w:rsidRPr="007F6B20">
        <w:rPr>
          <w:rFonts w:ascii="Times" w:hAnsi="Times" w:cs="Times"/>
          <w:szCs w:val="24"/>
        </w:rPr>
        <w:t>4</w:t>
      </w:r>
      <w:ins w:id="434" w:author="Kenny" w:date="2018-11-04T17:36:00Z">
        <w:r w:rsidRPr="007F6B20">
          <w:rPr>
            <w:rFonts w:ascii="Times" w:hAnsi="Times" w:cs="Times"/>
            <w:szCs w:val="24"/>
          </w:rPr>
          <w:t>:</w:t>
        </w:r>
        <w:r w:rsidRPr="007F6B20">
          <w:rPr>
            <w:rFonts w:ascii="Times" w:hAnsi="Times" w:cs="Times"/>
            <w:szCs w:val="24"/>
          </w:rPr>
          <w:tab/>
        </w:r>
      </w:ins>
    </w:p>
    <w:p w14:paraId="1D2F5364" w14:textId="77777777" w:rsidR="00F22E1D" w:rsidRPr="007F6B20" w:rsidDel="5D72A383" w:rsidRDefault="00F22E1D">
      <w:pPr>
        <w:pStyle w:val="requirement"/>
        <w:ind w:hanging="908"/>
        <w:rPr>
          <w:del w:id="435" w:author="Johansson, Colton" w:date="2018-11-04T18:12:00Z"/>
          <w:rFonts w:ascii="Times" w:eastAsia="Arial" w:hAnsi="Times" w:cs="Times"/>
          <w:color w:val="000000" w:themeColor="text1"/>
          <w:szCs w:val="24"/>
          <w:rPrChange w:id="436" w:author="Strobeck, Brandtly" w:date="2018-11-04T18:11:00Z">
            <w:rPr>
              <w:del w:id="437" w:author="Johansson, Colton" w:date="2018-11-04T18:12:00Z"/>
            </w:rPr>
          </w:rPrChange>
        </w:rPr>
        <w:pPrChange w:id="438" w:author="Strobeck, Brandtly" w:date="2018-11-04T18:11:00Z">
          <w:pPr/>
        </w:pPrChange>
      </w:pPr>
      <w:ins w:id="439" w:author="Johansson, Colton" w:date="2018-11-04T18:13:00Z">
        <w:r w:rsidRPr="007F6B20">
          <w:rPr>
            <w:rFonts w:ascii="Times" w:eastAsia="Arial" w:hAnsi="Times" w:cs="Times"/>
            <w:color w:val="000000" w:themeColor="text1"/>
            <w:szCs w:val="24"/>
            <w:rPrChange w:id="440" w:author="Johansson, Colton" w:date="2018-11-04T18:18:00Z">
              <w:rPr/>
            </w:rPrChange>
          </w:rPr>
          <w:t xml:space="preserve">As a user </w:t>
        </w:r>
      </w:ins>
    </w:p>
    <w:p w14:paraId="5786AFCD" w14:textId="528C1A8F" w:rsidR="00F22E1D" w:rsidRPr="007F6B20" w:rsidDel="49D20218" w:rsidRDefault="00F22E1D">
      <w:pPr>
        <w:pStyle w:val="requirement"/>
        <w:ind w:hanging="908"/>
        <w:rPr>
          <w:del w:id="441" w:author="Johansson, Colton" w:date="2018-11-04T18:13:00Z"/>
          <w:rFonts w:ascii="Times" w:eastAsia="Arial" w:hAnsi="Times" w:cs="Times"/>
          <w:color w:val="000000" w:themeColor="text1"/>
          <w:szCs w:val="24"/>
          <w:rPrChange w:id="442" w:author="Johansson, Colton" w:date="2018-11-04T18:12:00Z">
            <w:rPr>
              <w:del w:id="443" w:author="Johansson, Colton" w:date="2018-11-04T18:13:00Z"/>
            </w:rPr>
          </w:rPrChange>
        </w:rPr>
        <w:pPrChange w:id="444" w:author="Johansson, Colton" w:date="2018-11-04T18:12:00Z">
          <w:pPr/>
        </w:pPrChange>
      </w:pPr>
      <w:r w:rsidRPr="007F6B20">
        <w:rPr>
          <w:rFonts w:ascii="Times" w:eastAsia="Arial" w:hAnsi="Times" w:cs="Times"/>
          <w:color w:val="000000" w:themeColor="text1"/>
          <w:szCs w:val="24"/>
          <w:rPrChange w:id="445" w:author="Johansson, Colton" w:date="2018-11-04T18:18:00Z">
            <w:rPr/>
          </w:rPrChange>
        </w:rPr>
        <w:t>I want the file format to be standard across different regional</w:t>
      </w:r>
      <w:r w:rsidRPr="007F6B20">
        <w:rPr>
          <w:rFonts w:ascii="Times" w:eastAsia="Arial" w:hAnsi="Times" w:cs="Times"/>
          <w:color w:val="000000" w:themeColor="text1"/>
          <w:szCs w:val="24"/>
        </w:rPr>
        <w:t xml:space="preserve"> </w:t>
      </w:r>
      <w:del w:id="446" w:author="Johansson, Colton" w:date="2018-11-04T18:13:00Z">
        <w:r w:rsidRPr="007F6B20">
          <w:rPr>
            <w:rFonts w:ascii="Times" w:eastAsia="Arial" w:hAnsi="Times" w:cs="Times"/>
            <w:color w:val="000000" w:themeColor="text1"/>
            <w:szCs w:val="24"/>
            <w:rPrChange w:id="447" w:author="Johansson, Colton" w:date="2018-11-04T18:18:00Z">
              <w:rPr/>
            </w:rPrChange>
          </w:rPr>
          <w:delText xml:space="preserve"> </w:delText>
        </w:r>
      </w:del>
      <w:ins w:id="448" w:author="Johansson, Colton" w:date="2018-11-04T18:13:00Z">
        <w:r w:rsidRPr="007F6B20">
          <w:rPr>
            <w:rFonts w:ascii="Times" w:eastAsia="Arial" w:hAnsi="Times" w:cs="Times"/>
            <w:color w:val="000000" w:themeColor="text1"/>
            <w:szCs w:val="24"/>
            <w:rPrChange w:id="449" w:author="Johansson, Colton" w:date="2018-11-04T18:18:00Z">
              <w:rPr/>
            </w:rPrChange>
          </w:rPr>
          <w:t>offices.</w:t>
        </w:r>
      </w:ins>
    </w:p>
    <w:p w14:paraId="391D1B62" w14:textId="3B7E1B01" w:rsidR="00F22E1D" w:rsidRPr="007F6B20" w:rsidRDefault="00F22E1D" w:rsidP="00F22E1D">
      <w:pPr>
        <w:pStyle w:val="requirement"/>
        <w:ind w:hanging="908"/>
        <w:rPr>
          <w:rFonts w:ascii="Times" w:eastAsia="Arial" w:hAnsi="Times" w:cs="Times"/>
          <w:szCs w:val="24"/>
        </w:rPr>
      </w:pPr>
    </w:p>
    <w:p w14:paraId="281058CE" w14:textId="77777777" w:rsidR="00F22E1D" w:rsidRPr="007F6B20" w:rsidDel="00597BF4" w:rsidRDefault="00F22E1D" w:rsidP="00F22E1D">
      <w:pPr>
        <w:pStyle w:val="level3text"/>
        <w:ind w:firstLine="0"/>
        <w:rPr>
          <w:del w:id="450" w:author="Kenny" w:date="2018-11-04T17:36:00Z"/>
          <w:rFonts w:ascii="Times" w:hAnsi="Times" w:cs="Times"/>
          <w:i w:val="0"/>
          <w:sz w:val="24"/>
          <w:szCs w:val="24"/>
        </w:rPr>
      </w:pPr>
      <w:del w:id="451" w:author="Kenny" w:date="2018-11-04T17:36:00Z">
        <w:r w:rsidRPr="007F6B20" w:rsidDel="00597BF4">
          <w:rPr>
            <w:rFonts w:ascii="Times" w:hAnsi="Times" w:cs="Times"/>
            <w:i w:val="0"/>
            <w:sz w:val="24"/>
            <w:szCs w:val="24"/>
          </w:rPr>
          <w:delText>4.3.2.1: As a user I want a convenient way to enter the code representing the inspection results.</w:delText>
        </w:r>
      </w:del>
    </w:p>
    <w:p w14:paraId="162B957B" w14:textId="77777777" w:rsidR="00F22E1D" w:rsidRPr="007F6B20" w:rsidDel="00597BF4" w:rsidRDefault="00F22E1D" w:rsidP="00F22E1D">
      <w:pPr>
        <w:pStyle w:val="level3text"/>
        <w:ind w:firstLine="0"/>
        <w:rPr>
          <w:del w:id="452" w:author="Kenny" w:date="2018-11-04T17:36:00Z"/>
          <w:rFonts w:ascii="Times" w:hAnsi="Times" w:cs="Times"/>
          <w:i w:val="0"/>
          <w:sz w:val="24"/>
          <w:szCs w:val="24"/>
        </w:rPr>
      </w:pPr>
      <w:del w:id="453" w:author="Kenny" w:date="2018-11-04T17:36:00Z">
        <w:r w:rsidRPr="007F6B20" w:rsidDel="00597BF4">
          <w:rPr>
            <w:rFonts w:ascii="Times" w:hAnsi="Times" w:cs="Times"/>
            <w:i w:val="0"/>
            <w:sz w:val="24"/>
            <w:szCs w:val="24"/>
          </w:rPr>
          <w:delText>4.3.2.2: As a user I want to be able to enter comments and notes associated with both the inspection and the facility.</w:delText>
        </w:r>
      </w:del>
    </w:p>
    <w:p w14:paraId="21123D78" w14:textId="77777777" w:rsidR="00F22E1D" w:rsidRPr="007F6B20" w:rsidDel="00597BF4" w:rsidRDefault="00F22E1D" w:rsidP="00F22E1D">
      <w:pPr>
        <w:pStyle w:val="level3text"/>
        <w:ind w:firstLine="0"/>
        <w:rPr>
          <w:del w:id="454" w:author="Kenny" w:date="2018-11-04T17:36:00Z"/>
          <w:rFonts w:ascii="Times" w:hAnsi="Times" w:cs="Times"/>
          <w:i w:val="0"/>
          <w:sz w:val="24"/>
          <w:szCs w:val="24"/>
        </w:rPr>
      </w:pPr>
      <w:del w:id="455" w:author="Kenny" w:date="2018-11-04T17:36:00Z">
        <w:r w:rsidRPr="007F6B20" w:rsidDel="00597BF4">
          <w:rPr>
            <w:rFonts w:ascii="Times" w:hAnsi="Times" w:cs="Times"/>
            <w:i w:val="0"/>
            <w:sz w:val="24"/>
            <w:szCs w:val="24"/>
          </w:rPr>
          <w:delText>4.3.2.3: As a user I want to be able to be able to record other kinds of investigations associated with a facility, such as complaints.</w:delText>
        </w:r>
      </w:del>
    </w:p>
    <w:p w14:paraId="53CCD765" w14:textId="1BCC72FF" w:rsidR="00F22E1D" w:rsidRPr="007F6B20" w:rsidRDefault="00F22E1D" w:rsidP="00F22E1D">
      <w:pPr>
        <w:pStyle w:val="level4"/>
        <w:rPr>
          <w:rFonts w:cs="Times"/>
          <w:szCs w:val="24"/>
        </w:rPr>
      </w:pPr>
      <w:r w:rsidRPr="007F6B20">
        <w:rPr>
          <w:rFonts w:cs="Times"/>
          <w:szCs w:val="24"/>
        </w:rPr>
        <w:t>4.8.3</w:t>
      </w:r>
      <w:r w:rsidRPr="007F6B20">
        <w:rPr>
          <w:rFonts w:cs="Times"/>
          <w:szCs w:val="24"/>
        </w:rPr>
        <w:tab/>
        <w:t>Functional Requirements</w:t>
      </w:r>
    </w:p>
    <w:p w14:paraId="74701D5F" w14:textId="5C00FA4C" w:rsidR="00F22E1D" w:rsidRPr="007F6B20" w:rsidRDefault="00F22E1D" w:rsidP="00F22E1D">
      <w:pPr>
        <w:pStyle w:val="requirement"/>
        <w:ind w:hanging="908"/>
        <w:rPr>
          <w:rFonts w:ascii="Times" w:hAnsi="Times" w:cs="Times"/>
          <w:szCs w:val="24"/>
        </w:rPr>
      </w:pPr>
      <w:r w:rsidRPr="007F6B20">
        <w:rPr>
          <w:rFonts w:ascii="Times" w:hAnsi="Times" w:cs="Times"/>
          <w:szCs w:val="24"/>
        </w:rPr>
        <w:t>4.8.3.1:</w:t>
      </w:r>
      <w:r w:rsidRPr="007F6B20">
        <w:rPr>
          <w:rFonts w:ascii="Times" w:hAnsi="Times" w:cs="Times"/>
          <w:szCs w:val="24"/>
        </w:rPr>
        <w:tab/>
      </w:r>
      <w:ins w:id="456" w:author="Johansson, Colton" w:date="2018-11-04T18:13:00Z">
        <w:r w:rsidRPr="007F6B20">
          <w:rPr>
            <w:rFonts w:ascii="Times" w:eastAsia="Arial" w:hAnsi="Times" w:cs="Times"/>
            <w:color w:val="000000" w:themeColor="text1"/>
            <w:szCs w:val="24"/>
            <w:rPrChange w:id="457" w:author="Johansson, Colton" w:date="2018-11-04T18:18:00Z">
              <w:rPr/>
            </w:rPrChange>
          </w:rPr>
          <w:t>Exported data needs to be saved into a new file with a set format.</w:t>
        </w:r>
      </w:ins>
    </w:p>
    <w:p w14:paraId="63430CE9" w14:textId="77777777" w:rsidR="00F22E1D" w:rsidRPr="007F6B20" w:rsidDel="5F9CD7A8" w:rsidRDefault="00F22E1D">
      <w:pPr>
        <w:ind w:left="720" w:firstLine="720"/>
        <w:rPr>
          <w:del w:id="458" w:author="Johansson, Colton" w:date="2018-11-04T18:13:00Z"/>
          <w:rFonts w:eastAsia="Arial" w:cs="Times"/>
          <w:color w:val="000000" w:themeColor="text1"/>
          <w:szCs w:val="24"/>
        </w:rPr>
        <w:pPrChange w:id="459" w:author="Johansson, Colton" w:date="2018-11-04T18:13:00Z">
          <w:pPr/>
        </w:pPrChange>
      </w:pPr>
      <w:r w:rsidRPr="007F6B20">
        <w:rPr>
          <w:rFonts w:cs="Times"/>
          <w:szCs w:val="24"/>
        </w:rPr>
        <w:t>4.8.3.2:</w:t>
      </w:r>
      <w:r w:rsidRPr="007F6B20">
        <w:rPr>
          <w:rFonts w:cs="Times"/>
          <w:szCs w:val="24"/>
        </w:rPr>
        <w:tab/>
      </w:r>
      <w:ins w:id="460" w:author="Johansson, Colton" w:date="2018-11-04T18:13:00Z">
        <w:r w:rsidRPr="007F6B20">
          <w:rPr>
            <w:rFonts w:eastAsia="Arial" w:cs="Times"/>
            <w:color w:val="000000" w:themeColor="text1"/>
            <w:szCs w:val="24"/>
            <w:rPrChange w:id="461" w:author="Johansson, Colton" w:date="2018-11-04T18:18:00Z">
              <w:rPr/>
            </w:rPrChange>
          </w:rPr>
          <w:t>The application needs to print all information related the specific module.</w:t>
        </w:r>
      </w:ins>
    </w:p>
    <w:p w14:paraId="0C23C3FF" w14:textId="634B853B" w:rsidR="00F22E1D" w:rsidRPr="007F6B20" w:rsidRDefault="00F22E1D" w:rsidP="00F22E1D">
      <w:pPr>
        <w:pStyle w:val="requirement"/>
        <w:ind w:hanging="908"/>
        <w:rPr>
          <w:rFonts w:ascii="Times" w:hAnsi="Times" w:cs="Times"/>
          <w:szCs w:val="24"/>
        </w:rPr>
      </w:pPr>
    </w:p>
    <w:p w14:paraId="75186112" w14:textId="0075A712" w:rsidR="00F22E1D" w:rsidRPr="007F6B20" w:rsidRDefault="00F22E1D" w:rsidP="00F22E1D">
      <w:pPr>
        <w:pStyle w:val="level4"/>
        <w:rPr>
          <w:rFonts w:cs="Times"/>
          <w:szCs w:val="24"/>
        </w:rPr>
      </w:pPr>
      <w:r w:rsidRPr="007F6B20">
        <w:rPr>
          <w:rFonts w:cs="Times"/>
          <w:szCs w:val="24"/>
        </w:rPr>
        <w:t>4.8.4</w:t>
      </w:r>
      <w:r w:rsidRPr="007F6B20">
        <w:rPr>
          <w:rFonts w:cs="Times"/>
          <w:szCs w:val="24"/>
        </w:rPr>
        <w:tab/>
        <w:t>Requirement Specifications</w:t>
      </w:r>
    </w:p>
    <w:p w14:paraId="4350DB83" w14:textId="130EA5F4" w:rsidR="00F22E1D" w:rsidRPr="007F6B20" w:rsidRDefault="00F22E1D" w:rsidP="00F22E1D">
      <w:pPr>
        <w:pStyle w:val="requirement"/>
        <w:ind w:hanging="908"/>
        <w:rPr>
          <w:rFonts w:ascii="Times" w:hAnsi="Times" w:cs="Times"/>
          <w:szCs w:val="24"/>
        </w:rPr>
      </w:pPr>
      <w:r w:rsidRPr="007F6B20">
        <w:rPr>
          <w:rFonts w:ascii="Times" w:hAnsi="Times" w:cs="Times"/>
          <w:szCs w:val="24"/>
        </w:rPr>
        <w:t>4.8.4.1:</w:t>
      </w:r>
      <w:r w:rsidRPr="007F6B20">
        <w:rPr>
          <w:rFonts w:ascii="Times" w:hAnsi="Times" w:cs="Times"/>
          <w:szCs w:val="24"/>
        </w:rPr>
        <w:tab/>
      </w:r>
      <w:ins w:id="462" w:author="Johansson, Colton" w:date="2018-11-04T18:13:00Z">
        <w:r w:rsidRPr="007F6B20">
          <w:rPr>
            <w:rFonts w:ascii="Times" w:hAnsi="Times" w:cs="Times"/>
            <w:szCs w:val="24"/>
          </w:rPr>
          <w:t>The da</w:t>
        </w:r>
      </w:ins>
      <w:ins w:id="463" w:author="Johansson, Colton" w:date="2018-11-04T18:14:00Z">
        <w:r w:rsidRPr="007F6B20">
          <w:rPr>
            <w:rFonts w:ascii="Times" w:hAnsi="Times" w:cs="Times"/>
            <w:szCs w:val="24"/>
          </w:rPr>
          <w:t>ta will be saved in a tables, with only one per sheet.</w:t>
        </w:r>
      </w:ins>
    </w:p>
    <w:p w14:paraId="100200B1" w14:textId="5D721D4E" w:rsidR="00F22E1D" w:rsidRPr="007F6B20" w:rsidRDefault="00F22E1D" w:rsidP="00F22E1D">
      <w:pPr>
        <w:pStyle w:val="requirement"/>
        <w:ind w:hanging="908"/>
        <w:rPr>
          <w:rFonts w:ascii="Times" w:hAnsi="Times" w:cs="Times"/>
          <w:szCs w:val="24"/>
        </w:rPr>
      </w:pPr>
      <w:r w:rsidRPr="007F6B20">
        <w:rPr>
          <w:rFonts w:ascii="Times" w:hAnsi="Times" w:cs="Times"/>
          <w:szCs w:val="24"/>
        </w:rPr>
        <w:t>4.8.4.2:</w:t>
      </w:r>
      <w:r w:rsidRPr="007F6B20">
        <w:rPr>
          <w:rFonts w:ascii="Times" w:hAnsi="Times" w:cs="Times"/>
          <w:szCs w:val="24"/>
        </w:rPr>
        <w:tab/>
      </w:r>
      <w:ins w:id="464" w:author="Johansson, Colton" w:date="2018-11-04T18:14:00Z">
        <w:r w:rsidRPr="007F6B20">
          <w:rPr>
            <w:rFonts w:ascii="Times" w:hAnsi="Times" w:cs="Times"/>
            <w:szCs w:val="24"/>
            <w:rPrChange w:id="465" w:author="Johansson, Colton" w:date="2018-11-04T18:18:00Z">
              <w:rPr/>
            </w:rPrChange>
          </w:rPr>
          <w:t xml:space="preserve">The application will print out detail specific to a module such as </w:t>
        </w:r>
      </w:ins>
      <w:r w:rsidR="007F6B20" w:rsidRPr="007F6B20">
        <w:rPr>
          <w:rFonts w:ascii="Times" w:hAnsi="Times" w:cs="Times"/>
          <w:szCs w:val="24"/>
          <w:rPrChange w:id="466" w:author="Johansson, Colton" w:date="2018-11-04T18:18:00Z">
            <w:rPr>
              <w:rFonts w:ascii="Times" w:hAnsi="Times" w:cs="Times"/>
              <w:szCs w:val="24"/>
            </w:rPr>
          </w:rPrChange>
        </w:rPr>
        <w:t>facility, inspector</w:t>
      </w:r>
      <w:ins w:id="467" w:author="Johansson, Colton" w:date="2018-11-04T18:14:00Z">
        <w:r w:rsidRPr="007F6B20">
          <w:rPr>
            <w:rFonts w:ascii="Times" w:hAnsi="Times" w:cs="Times"/>
            <w:szCs w:val="24"/>
            <w:rPrChange w:id="468" w:author="Johansson, Colton" w:date="2018-11-04T18:18:00Z">
              <w:rPr/>
            </w:rPrChange>
          </w:rPr>
          <w:t>, and inspection.</w:t>
        </w:r>
      </w:ins>
    </w:p>
    <w:p w14:paraId="57722D74" w14:textId="09BAF36D" w:rsidR="00F22E1D" w:rsidRPr="007F6B20" w:rsidRDefault="00F22E1D" w:rsidP="00F22E1D">
      <w:pPr>
        <w:pStyle w:val="level4"/>
        <w:rPr>
          <w:rFonts w:cs="Times"/>
          <w:szCs w:val="24"/>
        </w:rPr>
      </w:pPr>
      <w:r w:rsidRPr="007F6B20">
        <w:rPr>
          <w:rFonts w:cs="Times"/>
          <w:szCs w:val="24"/>
        </w:rPr>
        <w:t>4.8.5</w:t>
      </w:r>
      <w:r w:rsidRPr="007F6B20">
        <w:rPr>
          <w:rFonts w:cs="Times"/>
          <w:szCs w:val="24"/>
        </w:rPr>
        <w:tab/>
        <w:t>Validation</w:t>
      </w:r>
    </w:p>
    <w:p w14:paraId="5246A563" w14:textId="638FF06F" w:rsidR="00F22E1D" w:rsidRPr="007F6B20" w:rsidRDefault="00F22E1D" w:rsidP="00F22E1D">
      <w:pPr>
        <w:pStyle w:val="requirement"/>
        <w:ind w:hanging="908"/>
        <w:rPr>
          <w:rFonts w:ascii="Times" w:hAnsi="Times" w:cs="Times"/>
          <w:szCs w:val="24"/>
        </w:rPr>
      </w:pPr>
      <w:r w:rsidRPr="007F6B20">
        <w:rPr>
          <w:rFonts w:ascii="Times" w:hAnsi="Times" w:cs="Times"/>
          <w:szCs w:val="24"/>
        </w:rPr>
        <w:t>4.8.5.1:</w:t>
      </w:r>
      <w:r w:rsidRPr="007F6B20">
        <w:rPr>
          <w:rFonts w:ascii="Times" w:hAnsi="Times" w:cs="Times"/>
          <w:szCs w:val="24"/>
        </w:rPr>
        <w:tab/>
      </w:r>
      <w:ins w:id="469" w:author="Johansson, Colton" w:date="2018-11-04T18:18:00Z">
        <w:r w:rsidRPr="007F6B20">
          <w:rPr>
            <w:rFonts w:ascii="Times" w:hAnsi="Times" w:cs="Times"/>
            <w:szCs w:val="24"/>
          </w:rPr>
          <w:t>Verify that exported data is in correct format.</w:t>
        </w:r>
      </w:ins>
    </w:p>
    <w:p w14:paraId="7B43B688" w14:textId="223BBEB2" w:rsidR="00F22E1D" w:rsidRPr="007F6B20" w:rsidRDefault="00F22E1D" w:rsidP="00F22E1D">
      <w:pPr>
        <w:pStyle w:val="requirement"/>
        <w:ind w:hanging="908"/>
        <w:rPr>
          <w:rFonts w:ascii="Times" w:hAnsi="Times" w:cs="Times"/>
          <w:szCs w:val="24"/>
        </w:rPr>
      </w:pPr>
      <w:r w:rsidRPr="007F6B20">
        <w:rPr>
          <w:rFonts w:ascii="Times" w:hAnsi="Times" w:cs="Times"/>
          <w:szCs w:val="24"/>
        </w:rPr>
        <w:t>4.8.5.2:</w:t>
      </w:r>
      <w:r w:rsidRPr="007F6B20">
        <w:rPr>
          <w:rFonts w:ascii="Times" w:hAnsi="Times" w:cs="Times"/>
          <w:szCs w:val="24"/>
        </w:rPr>
        <w:tab/>
      </w:r>
      <w:del w:id="470" w:author="Kenny" w:date="2018-11-04T17:39:00Z">
        <w:r w:rsidRPr="007F6B20" w:rsidDel="00963EB3">
          <w:rPr>
            <w:rFonts w:ascii="Times" w:hAnsi="Times" w:cs="Times"/>
            <w:szCs w:val="24"/>
          </w:rPr>
          <w:delText xml:space="preserve">The user can </w:delText>
        </w:r>
      </w:del>
      <w:ins w:id="471" w:author="Johansson, Colton" w:date="2018-11-04T18:18:00Z">
        <w:r w:rsidRPr="007F6B20">
          <w:rPr>
            <w:rFonts w:ascii="Times" w:hAnsi="Times" w:cs="Times"/>
            <w:szCs w:val="24"/>
            <w:rPrChange w:id="472" w:author="Johansson, Colton" w:date="2018-11-04T18:18:00Z">
              <w:rPr/>
            </w:rPrChange>
          </w:rPr>
          <w:t>Demonstrate the application prints out all information related to the specific</w:t>
        </w:r>
      </w:ins>
      <w:r w:rsidRPr="007F6B20">
        <w:rPr>
          <w:rFonts w:ascii="Times" w:hAnsi="Times" w:cs="Times"/>
          <w:szCs w:val="24"/>
          <w:rPrChange w:id="473" w:author="Johansson, Colton" w:date="2018-11-04T18:18:00Z">
            <w:rPr/>
          </w:rPrChange>
        </w:rPr>
        <w:t xml:space="preserve"> module.</w:t>
      </w:r>
    </w:p>
    <w:p w14:paraId="2356F7DD" w14:textId="77777777" w:rsidR="00BA3D2F" w:rsidRDefault="00BA3D2F" w:rsidP="00BA3D2F">
      <w:pPr>
        <w:pStyle w:val="Heading1"/>
        <w:rPr>
          <w:del w:id="474" w:author="Strobeck, Brandtly" w:date="2018-11-04T17:46:00Z"/>
        </w:rPr>
      </w:pPr>
      <w:del w:id="475" w:author="Strobeck, Brandtly" w:date="2018-11-04T17:46:00Z">
        <w:r>
          <w:delText>Other Nonfunctional Requirements</w:delText>
        </w:r>
        <w:bookmarkStart w:id="476" w:name="_Toc529119195"/>
        <w:bookmarkStart w:id="477" w:name="_Toc529148014"/>
        <w:bookmarkStart w:id="478" w:name="_Toc529119250"/>
        <w:bookmarkStart w:id="479" w:name="_Toc529124892"/>
        <w:bookmarkStart w:id="480" w:name="_Toc529124985"/>
        <w:bookmarkEnd w:id="476"/>
        <w:bookmarkEnd w:id="477"/>
        <w:bookmarkEnd w:id="478"/>
        <w:bookmarkEnd w:id="479"/>
        <w:bookmarkEnd w:id="480"/>
      </w:del>
    </w:p>
    <w:p w14:paraId="5A6FA9D5" w14:textId="77777777" w:rsidR="00BA3D2F" w:rsidRDefault="00BA3D2F" w:rsidP="00BA3D2F">
      <w:pPr>
        <w:pStyle w:val="Heading2"/>
        <w:rPr>
          <w:del w:id="481" w:author="Strobeck, Brandtly" w:date="2018-11-04T17:46:00Z"/>
        </w:rPr>
      </w:pPr>
      <w:del w:id="482" w:author="Strobeck, Brandtly" w:date="2018-11-04T17:46:00Z">
        <w:r>
          <w:delText>Performance Requirements</w:delText>
        </w:r>
        <w:bookmarkStart w:id="483" w:name="_Toc529119196"/>
        <w:bookmarkStart w:id="484" w:name="_Toc529148015"/>
        <w:bookmarkStart w:id="485" w:name="_Toc529119251"/>
        <w:bookmarkStart w:id="486" w:name="_Toc529124893"/>
        <w:bookmarkStart w:id="487" w:name="_Toc529124986"/>
        <w:bookmarkEnd w:id="192"/>
        <w:bookmarkEnd w:id="483"/>
        <w:bookmarkEnd w:id="484"/>
        <w:bookmarkEnd w:id="485"/>
        <w:bookmarkEnd w:id="486"/>
        <w:bookmarkEnd w:id="487"/>
      </w:del>
    </w:p>
    <w:p w14:paraId="08D33456" w14:textId="77777777" w:rsidR="00BA3D2F" w:rsidRPr="007F27C8" w:rsidRDefault="00BA3D2F" w:rsidP="00BA3D2F">
      <w:pPr>
        <w:pStyle w:val="template"/>
        <w:rPr>
          <w:del w:id="488" w:author="Strobeck, Brandtly" w:date="2018-11-04T17:46:00Z"/>
        </w:rPr>
      </w:pPr>
      <w:del w:id="489" w:author="Strobeck, Brandtly" w:date="2018-11-04T17:46:00Z">
        <w:r>
          <w:delTex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delText>
        </w:r>
        <w:bookmarkStart w:id="490" w:name="_Toc529119197"/>
        <w:bookmarkStart w:id="491" w:name="_Toc529148016"/>
        <w:bookmarkStart w:id="492" w:name="_Toc529119252"/>
        <w:bookmarkStart w:id="493" w:name="_Toc529124894"/>
        <w:bookmarkStart w:id="494" w:name="_Toc529124987"/>
        <w:bookmarkEnd w:id="490"/>
        <w:bookmarkEnd w:id="491"/>
        <w:bookmarkEnd w:id="492"/>
        <w:bookmarkEnd w:id="493"/>
        <w:bookmarkEnd w:id="494"/>
      </w:del>
    </w:p>
    <w:p w14:paraId="298B868F" w14:textId="77777777" w:rsidR="00BA3D2F" w:rsidRDefault="00BA3D2F">
      <w:pPr>
        <w:pStyle w:val="template"/>
        <w:ind w:firstLine="720"/>
        <w:rPr>
          <w:del w:id="495" w:author="Strobeck, Brandtly" w:date="2018-11-04T17:46:00Z"/>
        </w:rPr>
        <w:pPrChange w:id="496" w:author="Johansson, Colton" w:date="2018-11-04T17:38:00Z">
          <w:pPr/>
        </w:pPrChange>
      </w:pPr>
      <w:bookmarkStart w:id="497" w:name="_Toc529119198"/>
      <w:bookmarkStart w:id="498" w:name="_Toc529148017"/>
      <w:bookmarkStart w:id="499" w:name="_Toc529119253"/>
      <w:bookmarkStart w:id="500" w:name="_Toc529124895"/>
      <w:bookmarkStart w:id="501" w:name="_Toc529124988"/>
      <w:bookmarkStart w:id="502" w:name="_Toc439994691"/>
      <w:bookmarkEnd w:id="497"/>
      <w:bookmarkEnd w:id="498"/>
      <w:bookmarkEnd w:id="499"/>
      <w:bookmarkEnd w:id="500"/>
      <w:bookmarkEnd w:id="501"/>
    </w:p>
    <w:p w14:paraId="68B5E214" w14:textId="77777777" w:rsidR="00BA3D2F" w:rsidRPr="002D6CE4" w:rsidRDefault="00BA3D2F">
      <w:pPr>
        <w:pStyle w:val="template"/>
        <w:ind w:firstLine="720"/>
        <w:rPr>
          <w:del w:id="503" w:author="Strobeck, Brandtly" w:date="2018-11-04T17:46:00Z"/>
        </w:rPr>
        <w:pPrChange w:id="504" w:author="Johansson, Colton" w:date="2018-11-04T17:38:00Z">
          <w:pPr/>
        </w:pPrChange>
      </w:pPr>
      <w:ins w:id="505" w:author="Johansson, Colton" w:date="2018-11-04T17:38:00Z">
        <w:del w:id="506" w:author="Strobeck, Brandtly" w:date="2018-11-04T17:46:00Z">
          <w:r w:rsidRPr="32705C8F" w:rsidDel="532EEEC6">
            <w:rPr>
              <w:i w:val="0"/>
              <w:rPrChange w:id="507" w:author="Strobeck, Brandtly" w:date="2018-11-04T17:40:00Z">
                <w:rPr>
                  <w:i/>
                </w:rPr>
              </w:rPrChange>
            </w:rPr>
            <w:delText>5.1.</w:delText>
          </w:r>
          <w:r w:rsidRPr="002D6CE4" w:rsidDel="532EEEC6">
            <w:delText>1</w:delText>
          </w:r>
        </w:del>
      </w:ins>
      <w:bookmarkStart w:id="508" w:name="_Toc529119199"/>
      <w:bookmarkStart w:id="509" w:name="_Toc529148018"/>
      <w:bookmarkStart w:id="510" w:name="_Toc529119254"/>
      <w:bookmarkStart w:id="511" w:name="_Toc529124896"/>
      <w:bookmarkStart w:id="512" w:name="_Toc529124989"/>
      <w:bookmarkEnd w:id="508"/>
      <w:bookmarkEnd w:id="509"/>
      <w:bookmarkEnd w:id="510"/>
      <w:bookmarkEnd w:id="511"/>
      <w:bookmarkEnd w:id="512"/>
    </w:p>
    <w:p w14:paraId="24AF1A12" w14:textId="77777777" w:rsidR="00BA3D2F" w:rsidRPr="002D6CE4" w:rsidRDefault="00BA3D2F">
      <w:pPr>
        <w:pStyle w:val="template"/>
        <w:ind w:left="720" w:firstLine="720"/>
        <w:rPr>
          <w:del w:id="513" w:author="Strobeck, Brandtly" w:date="2018-11-04T17:46:00Z"/>
        </w:rPr>
        <w:pPrChange w:id="514" w:author="Johansson, Colton" w:date="2018-11-04T17:44:00Z">
          <w:pPr/>
        </w:pPrChange>
      </w:pPr>
      <w:bookmarkStart w:id="515" w:name="_Toc529119200"/>
      <w:bookmarkStart w:id="516" w:name="_Toc529148019"/>
      <w:bookmarkStart w:id="517" w:name="_Toc529119255"/>
      <w:bookmarkStart w:id="518" w:name="_Toc529124897"/>
      <w:bookmarkStart w:id="519" w:name="_Toc529124990"/>
      <w:bookmarkEnd w:id="515"/>
      <w:bookmarkEnd w:id="516"/>
      <w:bookmarkEnd w:id="517"/>
      <w:bookmarkEnd w:id="518"/>
      <w:bookmarkEnd w:id="519"/>
    </w:p>
    <w:p w14:paraId="6C87E13B" w14:textId="77777777" w:rsidR="00BA3D2F" w:rsidRPr="002D6CE4" w:rsidDel="32705C8F" w:rsidRDefault="00BA3D2F">
      <w:pPr>
        <w:pStyle w:val="template"/>
        <w:ind w:firstLine="720"/>
        <w:rPr>
          <w:del w:id="520" w:author="Strobeck, Brandtly" w:date="2018-11-04T17:40:00Z"/>
        </w:rPr>
        <w:pPrChange w:id="521" w:author="Strobeck, Brandtly" w:date="2018-11-04T17:39:00Z">
          <w:pPr/>
        </w:pPrChange>
      </w:pPr>
      <w:ins w:id="522" w:author="Johansson, Colton" w:date="2018-11-04T17:38:00Z">
        <w:del w:id="523" w:author="Strobeck, Brandtly" w:date="2018-11-04T17:46:00Z">
          <w:r w:rsidRPr="002D6CE4" w:rsidDel="532EEEC6">
            <w:delText>5.1.2</w:delText>
          </w:r>
        </w:del>
      </w:ins>
      <w:bookmarkStart w:id="524" w:name="_Toc529119201"/>
      <w:bookmarkStart w:id="525" w:name="_Toc529148020"/>
      <w:bookmarkStart w:id="526" w:name="_Toc529119256"/>
      <w:bookmarkStart w:id="527" w:name="_Toc529124898"/>
      <w:bookmarkStart w:id="528" w:name="_Toc529124991"/>
      <w:bookmarkEnd w:id="524"/>
      <w:bookmarkEnd w:id="525"/>
      <w:bookmarkEnd w:id="526"/>
      <w:bookmarkEnd w:id="527"/>
      <w:bookmarkEnd w:id="528"/>
    </w:p>
    <w:p w14:paraId="33D87338" w14:textId="77777777" w:rsidR="00BA3D2F" w:rsidRPr="00BA3D2F" w:rsidRDefault="00BA3D2F">
      <w:pPr>
        <w:pStyle w:val="template"/>
        <w:ind w:firstLine="720"/>
        <w:rPr>
          <w:del w:id="529" w:author="Strobeck, Brandtly" w:date="2018-11-04T17:46:00Z"/>
        </w:rPr>
        <w:pPrChange w:id="530" w:author="Strobeck, Brandtly" w:date="2018-11-04T17:40:00Z">
          <w:pPr/>
        </w:pPrChange>
      </w:pPr>
      <w:bookmarkStart w:id="531" w:name="_Toc529119202"/>
      <w:bookmarkStart w:id="532" w:name="_Toc529148021"/>
      <w:bookmarkStart w:id="533" w:name="_Toc529119257"/>
      <w:bookmarkStart w:id="534" w:name="_Toc529124899"/>
      <w:bookmarkStart w:id="535" w:name="_Toc529124992"/>
      <w:bookmarkEnd w:id="531"/>
      <w:bookmarkEnd w:id="532"/>
      <w:bookmarkEnd w:id="533"/>
      <w:bookmarkEnd w:id="534"/>
      <w:bookmarkEnd w:id="535"/>
    </w:p>
    <w:p w14:paraId="11C8FCA5" w14:textId="77777777" w:rsidR="00BA3D2F" w:rsidRPr="002D6CE4" w:rsidRDefault="00BA3D2F">
      <w:pPr>
        <w:pStyle w:val="template"/>
        <w:ind w:firstLine="720"/>
        <w:rPr>
          <w:del w:id="536" w:author="Strobeck, Brandtly" w:date="2018-11-04T17:46:00Z"/>
        </w:rPr>
        <w:pPrChange w:id="537" w:author="Strobeck, Brandtly" w:date="2018-11-04T17:40:00Z">
          <w:pPr/>
        </w:pPrChange>
      </w:pPr>
      <w:ins w:id="538" w:author="Johansson, Colton" w:date="2018-11-04T17:38:00Z">
        <w:del w:id="539" w:author="Strobeck, Brandtly" w:date="2018-11-04T17:46:00Z">
          <w:r w:rsidRPr="002D6CE4">
            <w:delText>5.1.</w:delText>
          </w:r>
          <w:r w:rsidRPr="002D6CE4" w:rsidDel="532EEEC6">
            <w:delText>3</w:delText>
          </w:r>
        </w:del>
      </w:ins>
      <w:ins w:id="540" w:author="Johansson, Colton" w:date="2018-11-04T17:40:00Z">
        <w:del w:id="541" w:author="Strobeck, Brandtly" w:date="2018-11-04T17:46:00Z">
          <w:r w:rsidRPr="00BA3D2F" w:rsidDel="532EEEC6">
            <w:delText>ulus</w:delText>
          </w:r>
          <w:r w:rsidRPr="00BA3D2F">
            <w:delText>/Response Sequence</w:delText>
          </w:r>
        </w:del>
      </w:ins>
      <w:bookmarkStart w:id="542" w:name="_Toc529119203"/>
      <w:bookmarkStart w:id="543" w:name="_Toc529148022"/>
      <w:bookmarkStart w:id="544" w:name="_Toc529119258"/>
      <w:bookmarkStart w:id="545" w:name="_Toc529124900"/>
      <w:bookmarkStart w:id="546" w:name="_Toc529124993"/>
      <w:bookmarkEnd w:id="542"/>
      <w:bookmarkEnd w:id="543"/>
      <w:bookmarkEnd w:id="544"/>
      <w:bookmarkEnd w:id="545"/>
      <w:bookmarkEnd w:id="546"/>
    </w:p>
    <w:p w14:paraId="6690FC7D" w14:textId="77777777" w:rsidR="00BA3D2F" w:rsidRPr="00BA3D2F" w:rsidRDefault="00BA3D2F">
      <w:pPr>
        <w:pStyle w:val="template"/>
        <w:ind w:firstLine="720"/>
        <w:rPr>
          <w:del w:id="547" w:author="Strobeck, Brandtly" w:date="2018-11-04T17:46:00Z"/>
        </w:rPr>
        <w:pPrChange w:id="548" w:author="Strobeck, Brandtly" w:date="2018-11-04T17:39:00Z">
          <w:pPr/>
        </w:pPrChange>
      </w:pPr>
      <w:bookmarkStart w:id="549" w:name="_Toc529119204"/>
      <w:bookmarkStart w:id="550" w:name="_Toc529148023"/>
      <w:bookmarkStart w:id="551" w:name="_Toc529119259"/>
      <w:bookmarkStart w:id="552" w:name="_Toc529124901"/>
      <w:bookmarkStart w:id="553" w:name="_Toc529124994"/>
      <w:bookmarkEnd w:id="549"/>
      <w:bookmarkEnd w:id="550"/>
      <w:bookmarkEnd w:id="551"/>
      <w:bookmarkEnd w:id="552"/>
      <w:bookmarkEnd w:id="553"/>
    </w:p>
    <w:p w14:paraId="63332A3D" w14:textId="77777777" w:rsidR="00BA3D2F" w:rsidRPr="00F811E7" w:rsidRDefault="00BA3D2F">
      <w:pPr>
        <w:pStyle w:val="template"/>
        <w:ind w:firstLine="720"/>
        <w:rPr>
          <w:del w:id="554" w:author="Johansson, Colton" w:date="2018-11-04T17:44:00Z"/>
        </w:rPr>
        <w:pPrChange w:id="555" w:author="Strobeck, Brandtly" w:date="2018-11-04T17:39:00Z">
          <w:pPr/>
        </w:pPrChange>
      </w:pPr>
      <w:bookmarkStart w:id="556" w:name="_Toc529119205"/>
      <w:bookmarkStart w:id="557" w:name="_Toc529148024"/>
      <w:bookmarkStart w:id="558" w:name="_Toc529119260"/>
      <w:bookmarkStart w:id="559" w:name="_Toc529124902"/>
      <w:bookmarkStart w:id="560" w:name="_Toc529124995"/>
      <w:bookmarkEnd w:id="556"/>
      <w:bookmarkEnd w:id="557"/>
      <w:bookmarkEnd w:id="558"/>
      <w:bookmarkEnd w:id="559"/>
      <w:bookmarkEnd w:id="560"/>
    </w:p>
    <w:p w14:paraId="3CE85667" w14:textId="77777777" w:rsidR="00BA3D2F" w:rsidRDefault="00BA3D2F" w:rsidP="00BA3D2F">
      <w:pPr>
        <w:pStyle w:val="template"/>
        <w:rPr>
          <w:del w:id="561" w:author="Johansson, Colton" w:date="2018-11-04T17:44:00Z"/>
          <w:i w:val="0"/>
          <w:rPrChange w:id="562" w:author="Strobeck, Brandtly" w:date="2018-11-04T17:45:00Z">
            <w:rPr>
              <w:del w:id="563" w:author="Johansson, Colton" w:date="2018-11-04T17:44:00Z"/>
            </w:rPr>
          </w:rPrChange>
        </w:rPr>
      </w:pPr>
      <w:bookmarkStart w:id="564" w:name="_Toc529119206"/>
      <w:bookmarkStart w:id="565" w:name="_Toc529148025"/>
      <w:bookmarkStart w:id="566" w:name="_Toc529119261"/>
      <w:bookmarkStart w:id="567" w:name="_Toc529124903"/>
      <w:bookmarkStart w:id="568" w:name="_Toc529124996"/>
      <w:bookmarkEnd w:id="564"/>
      <w:bookmarkEnd w:id="565"/>
      <w:bookmarkEnd w:id="566"/>
      <w:bookmarkEnd w:id="567"/>
      <w:bookmarkEnd w:id="568"/>
    </w:p>
    <w:p w14:paraId="38478B01" w14:textId="77777777" w:rsidR="00BA3D2F" w:rsidRDefault="00BA3D2F" w:rsidP="00BA3D2F">
      <w:pPr>
        <w:pStyle w:val="Heading2"/>
        <w:rPr>
          <w:del w:id="569" w:author="Johansson, Colton" w:date="2018-11-04T17:44:00Z"/>
        </w:rPr>
      </w:pPr>
      <w:del w:id="570" w:author="Johansson, Colton" w:date="2018-11-04T17:44:00Z">
        <w:r>
          <w:delText>Safety Requirements</w:delText>
        </w:r>
        <w:bookmarkStart w:id="571" w:name="_Toc529119207"/>
        <w:bookmarkStart w:id="572" w:name="_Toc529148026"/>
        <w:bookmarkStart w:id="573" w:name="_Toc529119262"/>
        <w:bookmarkStart w:id="574" w:name="_Toc529124904"/>
        <w:bookmarkStart w:id="575" w:name="_Toc529124997"/>
        <w:bookmarkEnd w:id="502"/>
        <w:bookmarkEnd w:id="571"/>
        <w:bookmarkEnd w:id="572"/>
        <w:bookmarkEnd w:id="573"/>
        <w:bookmarkEnd w:id="574"/>
        <w:bookmarkEnd w:id="575"/>
      </w:del>
    </w:p>
    <w:p w14:paraId="2BAC7A2F" w14:textId="77777777" w:rsidR="00BA3D2F" w:rsidRDefault="00BA3D2F" w:rsidP="00BA3D2F">
      <w:pPr>
        <w:pStyle w:val="template"/>
        <w:rPr>
          <w:del w:id="576" w:author="Johansson, Colton" w:date="2018-11-04T17:44:00Z"/>
        </w:rPr>
      </w:pPr>
      <w:del w:id="577" w:author="Johansson, Colton" w:date="2018-11-04T17:44:00Z">
        <w:r>
          <w:delTex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delText>
        </w:r>
        <w:bookmarkStart w:id="578" w:name="_Toc529119208"/>
        <w:bookmarkStart w:id="579" w:name="_Toc529148027"/>
        <w:bookmarkStart w:id="580" w:name="_Toc529119263"/>
        <w:bookmarkStart w:id="581" w:name="_Toc529124905"/>
        <w:bookmarkStart w:id="582" w:name="_Toc529124998"/>
        <w:bookmarkEnd w:id="578"/>
        <w:bookmarkEnd w:id="579"/>
        <w:bookmarkEnd w:id="580"/>
        <w:bookmarkEnd w:id="581"/>
        <w:bookmarkEnd w:id="582"/>
      </w:del>
    </w:p>
    <w:p w14:paraId="12D8283B" w14:textId="77777777" w:rsidR="00BA3D2F" w:rsidRDefault="00BA3D2F" w:rsidP="00BA3D2F">
      <w:pPr>
        <w:pStyle w:val="Heading2"/>
        <w:rPr>
          <w:del w:id="583" w:author="Johansson, Colton" w:date="2018-11-04T17:44:00Z"/>
        </w:rPr>
      </w:pPr>
      <w:bookmarkStart w:id="584" w:name="_Toc439994692"/>
      <w:del w:id="585" w:author="Johansson, Colton" w:date="2018-11-04T17:44:00Z">
        <w:r>
          <w:delText>Security Requirements</w:delText>
        </w:r>
        <w:bookmarkStart w:id="586" w:name="_Toc529119209"/>
        <w:bookmarkStart w:id="587" w:name="_Toc529148028"/>
        <w:bookmarkStart w:id="588" w:name="_Toc529119264"/>
        <w:bookmarkStart w:id="589" w:name="_Toc529124906"/>
        <w:bookmarkStart w:id="590" w:name="_Toc529124999"/>
        <w:bookmarkEnd w:id="584"/>
        <w:bookmarkEnd w:id="586"/>
        <w:bookmarkEnd w:id="587"/>
        <w:bookmarkEnd w:id="588"/>
        <w:bookmarkEnd w:id="589"/>
        <w:bookmarkEnd w:id="590"/>
      </w:del>
    </w:p>
    <w:p w14:paraId="098C1A08" w14:textId="77777777" w:rsidR="00BA3D2F" w:rsidRDefault="00BA3D2F" w:rsidP="00BA3D2F">
      <w:pPr>
        <w:pStyle w:val="template"/>
        <w:rPr>
          <w:del w:id="591" w:author="Johansson, Colton" w:date="2018-11-04T17:44:00Z"/>
        </w:rPr>
      </w:pPr>
      <w:del w:id="592" w:author="Johansson, Colton" w:date="2018-11-04T17:44:00Z">
        <w:r>
          <w:delTex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delText>
        </w:r>
        <w:bookmarkStart w:id="593" w:name="_Toc529119210"/>
        <w:bookmarkStart w:id="594" w:name="_Toc529148029"/>
        <w:bookmarkStart w:id="595" w:name="_Toc529119265"/>
        <w:bookmarkStart w:id="596" w:name="_Toc529124907"/>
        <w:bookmarkStart w:id="597" w:name="_Toc529125000"/>
        <w:bookmarkEnd w:id="593"/>
        <w:bookmarkEnd w:id="594"/>
        <w:bookmarkEnd w:id="595"/>
        <w:bookmarkEnd w:id="596"/>
        <w:bookmarkEnd w:id="597"/>
      </w:del>
    </w:p>
    <w:p w14:paraId="5ECF5A07" w14:textId="77777777" w:rsidR="00BA3D2F" w:rsidRDefault="00BA3D2F" w:rsidP="00BA3D2F">
      <w:pPr>
        <w:pStyle w:val="Heading2"/>
        <w:rPr>
          <w:del w:id="598" w:author="Johansson, Colton" w:date="2018-11-04T17:44:00Z"/>
        </w:rPr>
      </w:pPr>
      <w:bookmarkStart w:id="599" w:name="_Toc439994693"/>
      <w:del w:id="600" w:author="Johansson, Colton" w:date="2018-11-04T17:44:00Z">
        <w:r>
          <w:delText>Software Quality Attributes</w:delText>
        </w:r>
        <w:bookmarkStart w:id="601" w:name="_Toc529119211"/>
        <w:bookmarkStart w:id="602" w:name="_Toc529148030"/>
        <w:bookmarkStart w:id="603" w:name="_Toc529119266"/>
        <w:bookmarkStart w:id="604" w:name="_Toc529124908"/>
        <w:bookmarkStart w:id="605" w:name="_Toc529125001"/>
        <w:bookmarkEnd w:id="599"/>
        <w:bookmarkEnd w:id="601"/>
        <w:bookmarkEnd w:id="602"/>
        <w:bookmarkEnd w:id="603"/>
        <w:bookmarkEnd w:id="604"/>
        <w:bookmarkEnd w:id="605"/>
      </w:del>
    </w:p>
    <w:p w14:paraId="53BDB66D" w14:textId="77777777" w:rsidR="00BA3D2F" w:rsidRDefault="00BA3D2F" w:rsidP="00BA3D2F">
      <w:pPr>
        <w:pStyle w:val="template"/>
        <w:rPr>
          <w:del w:id="606" w:author="Johansson, Colton" w:date="2018-11-04T17:44:00Z"/>
        </w:rPr>
      </w:pPr>
      <w:del w:id="607" w:author="Johansson, Colton" w:date="2018-11-04T17:44:00Z">
        <w:r>
          <w:delTex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delText>
        </w:r>
        <w:bookmarkStart w:id="608" w:name="_Toc529119212"/>
        <w:bookmarkStart w:id="609" w:name="_Toc529148031"/>
        <w:bookmarkStart w:id="610" w:name="_Toc529119267"/>
        <w:bookmarkStart w:id="611" w:name="_Toc529124909"/>
        <w:bookmarkStart w:id="612" w:name="_Toc529125002"/>
        <w:bookmarkEnd w:id="608"/>
        <w:bookmarkEnd w:id="609"/>
        <w:bookmarkEnd w:id="610"/>
        <w:bookmarkEnd w:id="611"/>
        <w:bookmarkEnd w:id="612"/>
      </w:del>
    </w:p>
    <w:p w14:paraId="300C656A" w14:textId="77777777" w:rsidR="00BA3D2F" w:rsidRDefault="00BA3D2F" w:rsidP="00BA3D2F">
      <w:pPr>
        <w:pStyle w:val="Heading2"/>
        <w:rPr>
          <w:del w:id="613" w:author="Johansson, Colton" w:date="2018-11-04T17:44:00Z"/>
        </w:rPr>
      </w:pPr>
      <w:bookmarkStart w:id="614" w:name="_Toc439994694"/>
      <w:del w:id="615" w:author="Johansson, Colton" w:date="2018-11-04T17:44:00Z">
        <w:r>
          <w:delText>Business Rules</w:delText>
        </w:r>
        <w:bookmarkStart w:id="616" w:name="_Toc529119213"/>
        <w:bookmarkStart w:id="617" w:name="_Toc529148032"/>
        <w:bookmarkStart w:id="618" w:name="_Toc529119268"/>
        <w:bookmarkStart w:id="619" w:name="_Toc529124910"/>
        <w:bookmarkStart w:id="620" w:name="_Toc529125003"/>
        <w:bookmarkEnd w:id="614"/>
        <w:bookmarkEnd w:id="616"/>
        <w:bookmarkEnd w:id="617"/>
        <w:bookmarkEnd w:id="618"/>
        <w:bookmarkEnd w:id="619"/>
        <w:bookmarkEnd w:id="620"/>
      </w:del>
    </w:p>
    <w:p w14:paraId="669B69F9" w14:textId="77777777" w:rsidR="00BA3D2F" w:rsidRDefault="00BA3D2F">
      <w:pPr>
        <w:pStyle w:val="template"/>
        <w:ind w:firstLine="720"/>
        <w:rPr>
          <w:del w:id="621" w:author="Strobeck, Brandtly" w:date="2018-11-04T17:46:00Z"/>
          <w:i w:val="0"/>
          <w:rPrChange w:id="622" w:author="Johansson, Colton" w:date="2018-11-04T17:45:00Z">
            <w:rPr>
              <w:del w:id="623" w:author="Strobeck, Brandtly" w:date="2018-11-04T17:46:00Z"/>
            </w:rPr>
          </w:rPrChange>
        </w:rPr>
        <w:pPrChange w:id="624" w:author="Johansson, Colton" w:date="2018-11-04T17:45:00Z">
          <w:pPr>
            <w:pStyle w:val="template"/>
          </w:pPr>
        </w:pPrChange>
      </w:pPr>
      <w:del w:id="625" w:author="Johansson, Colton" w:date="2018-11-04T17:44:00Z">
        <w:r>
          <w:delText>&lt;List any operating principles about the product, such as which individuals or roles can perform which functions under specific circumstances. These are not functional requirements in themselves, but they may imply certain functional requirements to enforce the rules.&gt;</w:delText>
        </w:r>
      </w:del>
      <w:bookmarkStart w:id="626" w:name="_Toc529119214"/>
      <w:bookmarkStart w:id="627" w:name="_Toc529148033"/>
      <w:bookmarkStart w:id="628" w:name="_Toc529119269"/>
      <w:bookmarkStart w:id="629" w:name="_Toc529124911"/>
      <w:bookmarkStart w:id="630" w:name="_Toc529125004"/>
      <w:bookmarkEnd w:id="626"/>
      <w:bookmarkEnd w:id="627"/>
      <w:bookmarkEnd w:id="628"/>
      <w:bookmarkEnd w:id="629"/>
      <w:bookmarkEnd w:id="630"/>
    </w:p>
    <w:p w14:paraId="733D66D2" w14:textId="77777777" w:rsidR="00BA3D2F" w:rsidRDefault="00BA3D2F" w:rsidP="00BA3D2F">
      <w:pPr>
        <w:pStyle w:val="Heading1"/>
      </w:pPr>
      <w:bookmarkStart w:id="631" w:name="_Toc439994695"/>
      <w:bookmarkStart w:id="632" w:name="_Toc529148034"/>
      <w:bookmarkStart w:id="633" w:name="_Toc529125005"/>
      <w:r>
        <w:t>Other Requirements</w:t>
      </w:r>
      <w:bookmarkEnd w:id="631"/>
      <w:bookmarkEnd w:id="632"/>
      <w:bookmarkEnd w:id="633"/>
    </w:p>
    <w:p w14:paraId="159E7FAD" w14:textId="77777777" w:rsidR="00BA3D2F" w:rsidRPr="007F6B20" w:rsidDel="00E54FF7" w:rsidRDefault="00BA3D2F" w:rsidP="00BA3D2F">
      <w:pPr>
        <w:pStyle w:val="template"/>
        <w:rPr>
          <w:del w:id="634" w:author="Kenny" w:date="2018-11-03T10:56:00Z"/>
          <w:rFonts w:ascii="Times" w:hAnsi="Times" w:cs="Times"/>
          <w:sz w:val="24"/>
          <w:szCs w:val="24"/>
        </w:rPr>
      </w:pPr>
      <w:ins w:id="635" w:author="Johansson, Colton" w:date="2018-11-04T18:19:00Z">
        <w:r w:rsidRPr="007F6B20">
          <w:rPr>
            <w:rFonts w:ascii="Times" w:hAnsi="Times" w:cs="Times"/>
            <w:sz w:val="24"/>
            <w:szCs w:val="24"/>
          </w:rPr>
          <w:t>None at the moment.</w:t>
        </w:r>
      </w:ins>
    </w:p>
    <w:p w14:paraId="7C94CD36" w14:textId="77777777" w:rsidR="00BA3D2F" w:rsidDel="00E54FF7" w:rsidRDefault="00BA3D2F" w:rsidP="00BA3D2F">
      <w:pPr>
        <w:pStyle w:val="TOCEntry"/>
        <w:rPr>
          <w:del w:id="636" w:author="Kenny" w:date="2018-11-03T10:56:00Z"/>
        </w:rPr>
      </w:pPr>
      <w:bookmarkStart w:id="637" w:name="_Toc439994696"/>
      <w:del w:id="638" w:author="Kenny" w:date="2018-11-03T10:56:00Z">
        <w:r w:rsidDel="00E54FF7">
          <w:delText>Appendix A: Glossary</w:delText>
        </w:r>
        <w:bookmarkEnd w:id="637"/>
      </w:del>
    </w:p>
    <w:p w14:paraId="739187C0" w14:textId="77777777" w:rsidR="00BA3D2F" w:rsidRDefault="00BA3D2F">
      <w:pPr>
        <w:pStyle w:val="template"/>
        <w:ind w:firstLine="720"/>
        <w:rPr>
          <w:i w:val="0"/>
          <w:rPrChange w:id="639" w:author="Johansson, Colton" w:date="2018-11-04T18:24:00Z">
            <w:rPr/>
          </w:rPrChange>
        </w:rPr>
        <w:pPrChange w:id="640" w:author="Johansson, Colton" w:date="2018-11-04T18:24:00Z">
          <w:pPr>
            <w:pStyle w:val="template"/>
          </w:pPr>
        </w:pPrChange>
      </w:pPr>
      <w:del w:id="641" w:author="Kenny" w:date="2018-11-03T10:56:00Z">
        <w:r w:rsidDel="00E54FF7">
          <w:delText>&lt;Define all the terms necessary to properly interpret the SRS, including acronyms and abbreviations. You may wish to build a separate glossary that spans multiple projects or the entire organization, and just include terms specific to a single project in each SRS.&gt;</w:delText>
        </w:r>
      </w:del>
    </w:p>
    <w:p w14:paraId="3111C9C3" w14:textId="77777777" w:rsidR="00BA3D2F" w:rsidRDefault="00BA3D2F">
      <w:pPr>
        <w:pStyle w:val="Heading1"/>
        <w:rPr>
          <w:ins w:id="642" w:author="Kenny" w:date="2018-11-03T10:53:00Z"/>
        </w:rPr>
        <w:pPrChange w:id="643" w:author="Kenny" w:date="2018-11-03T10:55:00Z">
          <w:pPr>
            <w:pStyle w:val="Heading2"/>
          </w:pPr>
        </w:pPrChange>
      </w:pPr>
      <w:bookmarkStart w:id="644" w:name="_Toc529148035"/>
      <w:bookmarkStart w:id="645" w:name="_Toc529125006"/>
      <w:ins w:id="646" w:author="Kenny" w:date="2018-11-03T10:56:00Z">
        <w:r>
          <w:t>Appendix A: Glossary</w:t>
        </w:r>
      </w:ins>
      <w:bookmarkEnd w:id="644"/>
      <w:bookmarkEnd w:id="645"/>
    </w:p>
    <w:p w14:paraId="1275FECE" w14:textId="77777777" w:rsidR="00BA3D2F" w:rsidRDefault="00BA3D2F" w:rsidP="00BA3D2F">
      <w:pPr>
        <w:pStyle w:val="Heading3"/>
        <w:rPr>
          <w:ins w:id="647" w:author="Kenny" w:date="2018-11-03T10:53:00Z"/>
        </w:rPr>
      </w:pPr>
      <w:ins w:id="648" w:author="Kenny" w:date="2018-11-03T10:53:00Z">
        <w:r>
          <w:t xml:space="preserve">ALF </w:t>
        </w:r>
      </w:ins>
    </w:p>
    <w:p w14:paraId="53BCEAD1" w14:textId="77777777" w:rsidR="00BA3D2F" w:rsidRPr="007F6B20" w:rsidRDefault="00BA3D2F" w:rsidP="007F5C77">
      <w:pPr>
        <w:ind w:left="720"/>
        <w:rPr>
          <w:ins w:id="649" w:author="Kenny" w:date="2018-11-03T10:53:00Z"/>
          <w:rFonts w:cs="Times"/>
          <w:szCs w:val="24"/>
        </w:rPr>
      </w:pPr>
      <w:ins w:id="650" w:author="Kenny" w:date="2018-11-03T10:53:00Z">
        <w:r w:rsidRPr="007F6B20">
          <w:rPr>
            <w:rFonts w:cs="Times"/>
            <w:szCs w:val="24"/>
          </w:rPr>
          <w:t>Assisted Living Facility – An assisted living facility provides long-term assistance and personal support to seniors with services such as meals, cleaning and transportation.</w:t>
        </w:r>
      </w:ins>
    </w:p>
    <w:p w14:paraId="118946CB" w14:textId="77777777" w:rsidR="00BA3D2F" w:rsidRDefault="00BA3D2F" w:rsidP="00BA3D2F">
      <w:pPr>
        <w:ind w:firstLine="720"/>
        <w:rPr>
          <w:ins w:id="651" w:author="Kenny" w:date="2018-11-03T10:53:00Z"/>
        </w:rPr>
      </w:pPr>
    </w:p>
    <w:p w14:paraId="5A6D9EAE" w14:textId="77777777" w:rsidR="00BA3D2F" w:rsidRDefault="00BA3D2F" w:rsidP="00BA3D2F">
      <w:pPr>
        <w:pStyle w:val="Heading3"/>
        <w:rPr>
          <w:ins w:id="652" w:author="Kenny" w:date="2018-11-03T10:53:00Z"/>
        </w:rPr>
      </w:pPr>
      <w:ins w:id="653" w:author="Kenny" w:date="2018-11-03T10:53:00Z">
        <w:r>
          <w:t>DSHS</w:t>
        </w:r>
      </w:ins>
    </w:p>
    <w:p w14:paraId="0FB8E428" w14:textId="6EA776EE" w:rsidR="00BA3D2F" w:rsidRPr="00882D56" w:rsidRDefault="00BA3D2F" w:rsidP="00882D56">
      <w:pPr>
        <w:ind w:left="720"/>
        <w:rPr>
          <w:ins w:id="654" w:author="Kenny" w:date="2018-11-03T10:53:00Z"/>
          <w:rFonts w:cs="Times"/>
          <w:szCs w:val="24"/>
        </w:rPr>
      </w:pPr>
      <w:ins w:id="655" w:author="Kenny" w:date="2018-11-03T10:53:00Z">
        <w:r w:rsidRPr="007F6B20">
          <w:rPr>
            <w:rFonts w:cs="Times"/>
            <w:szCs w:val="24"/>
          </w:rPr>
          <w:t xml:space="preserve">Department of Social and Health Services – </w:t>
        </w:r>
      </w:ins>
      <w:ins w:id="656" w:author="Kenny" w:date="2018-11-03T10:58:00Z">
        <w:r w:rsidRPr="007F6B20">
          <w:rPr>
            <w:rFonts w:cs="Times"/>
            <w:szCs w:val="24"/>
          </w:rPr>
          <w:t xml:space="preserve">According to the Washington DSHS website: </w:t>
        </w:r>
      </w:ins>
      <w:ins w:id="657" w:author="Kenny" w:date="2018-11-03T10:53:00Z">
        <w:r w:rsidRPr="007F6B20">
          <w:rPr>
            <w:rFonts w:cs="Times"/>
            <w:szCs w:val="24"/>
          </w:rPr>
          <w:t>“The Department of Social and Health Services is Washington's largest state agency. In any given month, DSHS provides some type of shelter, care, protection and/or support to 2.4 million of our state's 7.1 million people.”</w:t>
        </w:r>
        <w:bookmarkStart w:id="658" w:name="_GoBack"/>
        <w:bookmarkEnd w:id="658"/>
      </w:ins>
    </w:p>
    <w:p w14:paraId="431584F5" w14:textId="77777777" w:rsidR="00BA3D2F" w:rsidRDefault="00BA3D2F" w:rsidP="00BA3D2F">
      <w:pPr>
        <w:pStyle w:val="Heading3"/>
        <w:rPr>
          <w:ins w:id="659" w:author="Kenny" w:date="2018-11-03T10:53:00Z"/>
        </w:rPr>
      </w:pPr>
      <w:ins w:id="660" w:author="Kenny" w:date="2018-11-03T10:53:00Z">
        <w:r>
          <w:t>SRS</w:t>
        </w:r>
      </w:ins>
    </w:p>
    <w:p w14:paraId="2B9A8E36" w14:textId="77777777" w:rsidR="00BA3D2F" w:rsidRPr="007F6B20" w:rsidRDefault="00BA3D2F" w:rsidP="007F5C77">
      <w:pPr>
        <w:pStyle w:val="template"/>
        <w:ind w:left="720"/>
        <w:rPr>
          <w:rFonts w:ascii="Times" w:hAnsi="Times" w:cs="Times"/>
          <w:i w:val="0"/>
          <w:sz w:val="24"/>
          <w:szCs w:val="24"/>
        </w:rPr>
      </w:pPr>
      <w:ins w:id="661" w:author="Kenny" w:date="2018-11-03T10:53:00Z">
        <w:r w:rsidRPr="007F6B20">
          <w:rPr>
            <w:rFonts w:ascii="Times" w:hAnsi="Times" w:cs="Times"/>
            <w:i w:val="0"/>
            <w:sz w:val="24"/>
            <w:szCs w:val="24"/>
          </w:rPr>
          <w:t>Software Requirement Specification – refers to this document.</w:t>
        </w:r>
      </w:ins>
    </w:p>
    <w:p w14:paraId="634E73F9" w14:textId="77777777" w:rsidR="00BA3D2F" w:rsidRDefault="00BA3D2F" w:rsidP="00BA3D2F">
      <w:pPr>
        <w:pStyle w:val="Heading3"/>
        <w:rPr>
          <w:ins w:id="662" w:author="Kenny" w:date="2018-11-03T10:53:00Z"/>
        </w:rPr>
      </w:pPr>
      <w:ins w:id="663" w:author="Kenny" w:date="2018-11-03T10:53:00Z">
        <w:r>
          <w:t>GUI</w:t>
        </w:r>
      </w:ins>
    </w:p>
    <w:p w14:paraId="53C406CD" w14:textId="77777777" w:rsidR="00BA3D2F" w:rsidRPr="007F6B20" w:rsidRDefault="00BA3D2F" w:rsidP="007F5C77">
      <w:pPr>
        <w:ind w:left="720"/>
        <w:rPr>
          <w:ins w:id="664" w:author="Kenny" w:date="2018-11-03T10:58:00Z"/>
          <w:rFonts w:cs="Times"/>
          <w:szCs w:val="24"/>
        </w:rPr>
      </w:pPr>
      <w:ins w:id="665" w:author="Kenny" w:date="2018-11-03T10:53:00Z">
        <w:r w:rsidRPr="007F6B20">
          <w:rPr>
            <w:rFonts w:cs="Times"/>
            <w:szCs w:val="24"/>
          </w:rPr>
          <w:t>Graphical User Interface – this refers to graphical elements in an application, such as windows, icons and buttons.</w:t>
        </w:r>
      </w:ins>
    </w:p>
    <w:p w14:paraId="2245BD2B" w14:textId="77777777" w:rsidR="00BA3D2F" w:rsidRDefault="00BA3D2F">
      <w:pPr>
        <w:pStyle w:val="Heading3"/>
        <w:rPr>
          <w:ins w:id="666" w:author="Kenny" w:date="2018-11-03T10:58:00Z"/>
        </w:rPr>
        <w:pPrChange w:id="667" w:author="Kenny" w:date="2018-11-03T10:58:00Z">
          <w:pPr>
            <w:ind w:left="720"/>
          </w:pPr>
        </w:pPrChange>
      </w:pPr>
      <w:ins w:id="668" w:author="Kenny" w:date="2018-11-03T10:58:00Z">
        <w:r>
          <w:t>MVC</w:t>
        </w:r>
      </w:ins>
    </w:p>
    <w:p w14:paraId="6876D42A" w14:textId="77777777" w:rsidR="00BA3D2F" w:rsidRPr="007F6B20" w:rsidRDefault="00BA3D2F">
      <w:pPr>
        <w:ind w:left="720"/>
        <w:rPr>
          <w:ins w:id="669" w:author="Kenny" w:date="2018-11-03T11:02:00Z"/>
          <w:rFonts w:cs="Times"/>
          <w:szCs w:val="24"/>
        </w:rPr>
        <w:pPrChange w:id="670" w:author="Kenny" w:date="2018-11-03T11:02:00Z">
          <w:pPr>
            <w:pStyle w:val="template"/>
          </w:pPr>
        </w:pPrChange>
      </w:pPr>
      <w:ins w:id="671" w:author="Kenny" w:date="2018-11-03T10:58:00Z">
        <w:r w:rsidRPr="007F6B20">
          <w:rPr>
            <w:rFonts w:cs="Times"/>
            <w:szCs w:val="24"/>
          </w:rPr>
          <w:t>Model-View-Controller -  this is a</w:t>
        </w:r>
      </w:ins>
      <w:ins w:id="672" w:author="Kenny" w:date="2018-11-03T10:59:00Z">
        <w:r w:rsidRPr="007F6B20">
          <w:rPr>
            <w:rFonts w:cs="Times"/>
            <w:szCs w:val="24"/>
          </w:rPr>
          <w:t xml:space="preserve">n architectural paradigm in software </w:t>
        </w:r>
      </w:ins>
      <w:ins w:id="673" w:author="Kenny" w:date="2018-11-03T11:00:00Z">
        <w:r w:rsidRPr="007F6B20">
          <w:rPr>
            <w:rFonts w:cs="Times"/>
            <w:szCs w:val="24"/>
          </w:rPr>
          <w:t xml:space="preserve">that is commonly used when developing user interfaces. The </w:t>
        </w:r>
      </w:ins>
      <w:ins w:id="674" w:author="Kenny" w:date="2018-11-03T11:01:00Z">
        <w:r w:rsidRPr="007F6B20">
          <w:rPr>
            <w:rFonts w:cs="Times"/>
            <w:szCs w:val="24"/>
          </w:rPr>
          <w:t>MVC model splits the application into three</w:t>
        </w:r>
        <w:r w:rsidRPr="007F5C77">
          <w:rPr>
            <w:rFonts w:ascii="Arial" w:hAnsi="Arial" w:cs="Arial"/>
            <w:sz w:val="22"/>
            <w:szCs w:val="22"/>
          </w:rPr>
          <w:t xml:space="preserve"> </w:t>
        </w:r>
        <w:r w:rsidRPr="007F6B20">
          <w:rPr>
            <w:rFonts w:cs="Times"/>
            <w:szCs w:val="24"/>
          </w:rPr>
          <w:t>interconnected parts</w:t>
        </w:r>
      </w:ins>
      <w:ins w:id="675" w:author="Kenny" w:date="2018-11-03T11:02:00Z">
        <w:r w:rsidRPr="007F6B20">
          <w:rPr>
            <w:rFonts w:cs="Times"/>
            <w:szCs w:val="24"/>
          </w:rPr>
          <w:t>; The</w:t>
        </w:r>
      </w:ins>
      <w:ins w:id="676" w:author="Kenny" w:date="2018-11-03T11:03:00Z">
        <w:r w:rsidRPr="007F6B20">
          <w:rPr>
            <w:rFonts w:cs="Times"/>
            <w:szCs w:val="24"/>
          </w:rPr>
          <w:t xml:space="preserve"> </w:t>
        </w:r>
      </w:ins>
      <w:ins w:id="677" w:author="Kenny" w:date="2018-11-03T11:05:00Z">
        <w:r w:rsidRPr="007F6B20">
          <w:rPr>
            <w:rFonts w:cs="Times"/>
            <w:szCs w:val="24"/>
          </w:rPr>
          <w:t>M</w:t>
        </w:r>
      </w:ins>
      <w:ins w:id="678" w:author="Kenny" w:date="2018-11-03T11:03:00Z">
        <w:r w:rsidRPr="007F6B20">
          <w:rPr>
            <w:rFonts w:cs="Times"/>
            <w:szCs w:val="24"/>
          </w:rPr>
          <w:t>odel that represents the data of the application, the</w:t>
        </w:r>
      </w:ins>
      <w:ins w:id="679" w:author="Kenny" w:date="2018-11-03T11:02:00Z">
        <w:r w:rsidRPr="007F6B20">
          <w:rPr>
            <w:rFonts w:cs="Times"/>
            <w:szCs w:val="24"/>
          </w:rPr>
          <w:t xml:space="preserve"> </w:t>
        </w:r>
      </w:ins>
      <w:ins w:id="680" w:author="Kenny" w:date="2018-11-03T11:05:00Z">
        <w:r w:rsidRPr="007F6B20">
          <w:rPr>
            <w:rFonts w:cs="Times"/>
            <w:szCs w:val="24"/>
          </w:rPr>
          <w:t>V</w:t>
        </w:r>
      </w:ins>
      <w:ins w:id="681" w:author="Kenny" w:date="2018-11-03T11:02:00Z">
        <w:r w:rsidRPr="007F6B20">
          <w:rPr>
            <w:rFonts w:cs="Times"/>
            <w:szCs w:val="24"/>
          </w:rPr>
          <w:t xml:space="preserve">iew that the user sees, </w:t>
        </w:r>
      </w:ins>
      <w:ins w:id="682" w:author="Kenny" w:date="2018-11-03T11:03:00Z">
        <w:r w:rsidRPr="007F6B20">
          <w:rPr>
            <w:rFonts w:cs="Times"/>
            <w:szCs w:val="24"/>
          </w:rPr>
          <w:t xml:space="preserve">and </w:t>
        </w:r>
      </w:ins>
      <w:ins w:id="683" w:author="Kenny" w:date="2018-11-03T11:02:00Z">
        <w:r w:rsidRPr="007F6B20">
          <w:rPr>
            <w:rFonts w:cs="Times"/>
            <w:szCs w:val="24"/>
          </w:rPr>
          <w:t xml:space="preserve">the </w:t>
        </w:r>
      </w:ins>
      <w:ins w:id="684" w:author="Kenny" w:date="2018-11-03T11:05:00Z">
        <w:r w:rsidRPr="007F6B20">
          <w:rPr>
            <w:rFonts w:cs="Times"/>
            <w:szCs w:val="24"/>
          </w:rPr>
          <w:t>C</w:t>
        </w:r>
      </w:ins>
      <w:ins w:id="685" w:author="Kenny" w:date="2018-11-03T11:02:00Z">
        <w:r w:rsidRPr="007F6B20">
          <w:rPr>
            <w:rFonts w:cs="Times"/>
            <w:szCs w:val="24"/>
          </w:rPr>
          <w:t xml:space="preserve">ontroller </w:t>
        </w:r>
      </w:ins>
      <w:ins w:id="686" w:author="Kenny" w:date="2018-11-03T11:04:00Z">
        <w:r w:rsidRPr="007F6B20">
          <w:rPr>
            <w:rFonts w:cs="Times"/>
            <w:szCs w:val="24"/>
          </w:rPr>
          <w:t>through which the user</w:t>
        </w:r>
      </w:ins>
      <w:ins w:id="687" w:author="Kenny" w:date="2018-11-03T11:02:00Z">
        <w:r w:rsidRPr="007F6B20">
          <w:rPr>
            <w:rFonts w:cs="Times"/>
            <w:szCs w:val="24"/>
          </w:rPr>
          <w:t xml:space="preserve"> manipulates the model</w:t>
        </w:r>
      </w:ins>
      <w:ins w:id="688" w:author="Kenny" w:date="2018-11-03T11:03:00Z">
        <w:r w:rsidRPr="007F6B20">
          <w:rPr>
            <w:rFonts w:cs="Times"/>
            <w:szCs w:val="24"/>
          </w:rPr>
          <w:t>.</w:t>
        </w:r>
      </w:ins>
    </w:p>
    <w:p w14:paraId="31B63C48" w14:textId="77777777" w:rsidR="00BA3D2F" w:rsidRPr="00E55D1B" w:rsidRDefault="00BA3D2F">
      <w:pPr>
        <w:ind w:left="720"/>
        <w:rPr>
          <w:ins w:id="689" w:author="Kenny" w:date="2018-11-03T10:53:00Z"/>
        </w:rPr>
        <w:pPrChange w:id="690" w:author="Kenny" w:date="2018-11-03T11:02:00Z">
          <w:pPr>
            <w:pStyle w:val="template"/>
          </w:pPr>
        </w:pPrChange>
      </w:pPr>
    </w:p>
    <w:p w14:paraId="373354A6" w14:textId="77777777" w:rsidR="00BA3D2F" w:rsidRDefault="00BA3D2F" w:rsidP="00BA3D2F">
      <w:pPr>
        <w:pStyle w:val="template"/>
      </w:pPr>
    </w:p>
    <w:p w14:paraId="47432A83" w14:textId="77777777" w:rsidR="00BA3D2F" w:rsidRDefault="00BA3D2F" w:rsidP="00BA3D2F">
      <w:pPr>
        <w:pStyle w:val="TOCEntry"/>
        <w:rPr>
          <w:ins w:id="691" w:author="Johansson, Colton" w:date="2018-11-04T18:21:00Z"/>
        </w:rPr>
      </w:pPr>
      <w:bookmarkStart w:id="692" w:name="_Toc439994697"/>
      <w:bookmarkStart w:id="693" w:name="_Toc529148036"/>
      <w:bookmarkStart w:id="694" w:name="_Toc529125007"/>
      <w:r>
        <w:t>Appendix B: Analysis Models</w:t>
      </w:r>
      <w:bookmarkEnd w:id="692"/>
      <w:bookmarkEnd w:id="693"/>
      <w:bookmarkEnd w:id="694"/>
    </w:p>
    <w:p w14:paraId="76C2C4FE" w14:textId="77777777" w:rsidR="00BA3D2F" w:rsidRPr="007F6B20" w:rsidRDefault="00BA3D2F" w:rsidP="00D27428">
      <w:pPr>
        <w:ind w:left="720"/>
        <w:rPr>
          <w:del w:id="695" w:author="Johansson, Colton" w:date="2018-11-04T18:21:00Z"/>
          <w:rFonts w:cs="Times"/>
          <w:i/>
          <w:szCs w:val="24"/>
        </w:rPr>
      </w:pPr>
      <w:del w:id="696" w:author="Johansson, Colton" w:date="2018-11-04T18:21:00Z">
        <w:r w:rsidRPr="007F6B20">
          <w:rPr>
            <w:rFonts w:cs="Times"/>
            <w:szCs w:val="24"/>
          </w:rPr>
          <w:delText>&lt;Optionally, include any pertinent analysis models, such as data flow diagrams, class diagrams, state-transition diagrams, or entity-relationship diagrams</w:delText>
        </w:r>
        <w:r w:rsidRPr="007F6B20">
          <w:rPr>
            <w:rFonts w:cs="Times"/>
            <w:i/>
            <w:szCs w:val="24"/>
          </w:rPr>
          <w:delText>.&gt;</w:delText>
        </w:r>
      </w:del>
    </w:p>
    <w:p w14:paraId="290C4993" w14:textId="77777777" w:rsidR="00BA3D2F" w:rsidRPr="007F6B20" w:rsidRDefault="00BA3D2F" w:rsidP="00D27428">
      <w:pPr>
        <w:ind w:left="720"/>
        <w:rPr>
          <w:del w:id="697" w:author="Johansson, Colton" w:date="2018-11-04T18:21:00Z"/>
          <w:rFonts w:cs="Times"/>
          <w:i/>
          <w:szCs w:val="24"/>
        </w:rPr>
      </w:pPr>
    </w:p>
    <w:p w14:paraId="576F4546" w14:textId="77777777" w:rsidR="00BA3D2F" w:rsidRPr="007F6B20" w:rsidRDefault="00BA3D2F" w:rsidP="00D27428">
      <w:pPr>
        <w:ind w:left="720"/>
        <w:rPr>
          <w:del w:id="698" w:author="Johansson, Colton" w:date="2018-11-04T18:21:00Z"/>
          <w:rFonts w:cs="Times"/>
          <w:i/>
          <w:szCs w:val="24"/>
        </w:rPr>
      </w:pPr>
      <w:ins w:id="699" w:author="Kenny" w:date="2018-11-04T17:46:00Z">
        <w:del w:id="700" w:author="Johansson, Colton" w:date="2018-11-04T18:21:00Z">
          <w:r w:rsidRPr="007F6B20">
            <w:rPr>
              <w:rFonts w:cs="Times"/>
              <w:szCs w:val="24"/>
            </w:rPr>
            <w:delText>TODO</w:delText>
          </w:r>
        </w:del>
      </w:ins>
    </w:p>
    <w:p w14:paraId="62C16319" w14:textId="77777777" w:rsidR="00BA3D2F" w:rsidRPr="007F6B20" w:rsidRDefault="00BA3D2F" w:rsidP="00D27428">
      <w:pPr>
        <w:ind w:left="720"/>
        <w:rPr>
          <w:del w:id="701" w:author="Johansson, Colton" w:date="2018-11-04T18:21:00Z"/>
          <w:rFonts w:cs="Times"/>
          <w:szCs w:val="24"/>
        </w:rPr>
      </w:pPr>
      <w:bookmarkStart w:id="702" w:name="_Toc439994698"/>
      <w:del w:id="703" w:author="Johansson, Colton" w:date="2018-11-04T18:21:00Z">
        <w:r w:rsidRPr="007F6B20">
          <w:rPr>
            <w:rFonts w:cs="Times"/>
            <w:szCs w:val="24"/>
          </w:rPr>
          <w:delText>Appendix C: To Be Determined List</w:delText>
        </w:r>
        <w:bookmarkEnd w:id="702"/>
      </w:del>
    </w:p>
    <w:p w14:paraId="300399AA" w14:textId="453FFC9E" w:rsidR="00BA3D2F" w:rsidRPr="007F6B20" w:rsidRDefault="00BA3D2F">
      <w:pPr>
        <w:ind w:left="720"/>
        <w:rPr>
          <w:rFonts w:cs="Times"/>
          <w:szCs w:val="24"/>
          <w:rPrChange w:id="704" w:author="Johansson, Colton" w:date="2018-11-04T18:24:00Z">
            <w:rPr/>
          </w:rPrChange>
        </w:rPr>
        <w:pPrChange w:id="705" w:author="Johansson, Colton" w:date="2018-11-04T18:24:00Z">
          <w:pPr/>
        </w:pPrChange>
      </w:pPr>
      <w:bookmarkStart w:id="706" w:name="_Toc529148037"/>
      <w:ins w:id="707" w:author="Johansson, Colton" w:date="2018-11-04T18:22:00Z">
        <w:r w:rsidRPr="007F6B20">
          <w:rPr>
            <w:rFonts w:cs="Times"/>
            <w:szCs w:val="24"/>
            <w:rPrChange w:id="708" w:author="Johansson, Colton" w:date="2018-11-04T18:22:00Z">
              <w:rPr>
                <w:b/>
              </w:rPr>
            </w:rPrChange>
          </w:rPr>
          <w:t xml:space="preserve">Current analysis models not ready. </w:t>
        </w:r>
      </w:ins>
      <w:bookmarkEnd w:id="706"/>
      <w:r w:rsidR="007F6B20" w:rsidRPr="007F6B20">
        <w:rPr>
          <w:rFonts w:cs="Times"/>
          <w:szCs w:val="24"/>
        </w:rPr>
        <w:t>We will add these as we consider the design of the architecture.</w:t>
      </w:r>
    </w:p>
    <w:p w14:paraId="152AD199" w14:textId="77777777" w:rsidR="00BA3D2F" w:rsidRDefault="00BA3D2F" w:rsidP="00BA3D2F">
      <w:pPr>
        <w:pStyle w:val="template"/>
      </w:pPr>
      <w:del w:id="709" w:author="Johansson, Colton" w:date="2018-11-04T18:21:00Z">
        <w:r>
          <w:delText>&lt;Collect a numbered list of the TBD (to be determined) references that remain in the SRS so they can be tracked to closure.&gt;</w:delText>
        </w:r>
      </w:del>
    </w:p>
    <w:p w14:paraId="26B78EF5" w14:textId="77777777" w:rsidR="00F630F4" w:rsidRDefault="00F630F4"/>
    <w:sectPr w:rsidR="00F630F4" w:rsidSect="00DE006F">
      <w:headerReference w:type="default" r:id="rId12"/>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Kenny" w:date="2018-11-03T11:17:00Z" w:initials="K">
    <w:p w14:paraId="39940870" w14:textId="77777777" w:rsidR="00030A5E" w:rsidRDefault="00030A5E" w:rsidP="00030A5E">
      <w:pPr>
        <w:pStyle w:val="CommentText"/>
      </w:pPr>
      <w:r>
        <w:rPr>
          <w:rStyle w:val="CommentReference"/>
        </w:rPr>
        <w:annotationRef/>
      </w:r>
      <w:r>
        <w:t>We should probably come up with a name for the application itself</w:t>
      </w:r>
    </w:p>
  </w:comment>
  <w:comment w:id="37" w:author="Kenny" w:date="2018-11-03T11:10:00Z" w:initials="K">
    <w:p w14:paraId="60F96580" w14:textId="77777777" w:rsidR="00DE006F" w:rsidRDefault="00DE006F" w:rsidP="00BA3D2F">
      <w:pPr>
        <w:pStyle w:val="CommentText"/>
      </w:pPr>
      <w:r>
        <w:rPr>
          <w:rStyle w:val="CommentReference"/>
        </w:rPr>
        <w:annotationRef/>
      </w:r>
      <w:r>
        <w:t>This is a placeholder for now, this should eventually be a properly cited references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40870" w15:done="0"/>
  <w15:commentEx w15:paraId="60F9658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F4D70" w14:textId="77777777" w:rsidR="00967AB8" w:rsidRDefault="00967AB8" w:rsidP="00967AB8">
      <w:pPr>
        <w:spacing w:line="240" w:lineRule="auto"/>
      </w:pPr>
      <w:r>
        <w:separator/>
      </w:r>
    </w:p>
  </w:endnote>
  <w:endnote w:type="continuationSeparator" w:id="0">
    <w:p w14:paraId="578D2588" w14:textId="77777777" w:rsidR="00967AB8" w:rsidRDefault="00967AB8" w:rsidP="00967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17FAE" w14:textId="77777777" w:rsidR="00DE006F" w:rsidRDefault="00DE0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C6AF6" w14:textId="77777777" w:rsidR="00967AB8" w:rsidRDefault="00967AB8" w:rsidP="00967AB8">
      <w:pPr>
        <w:spacing w:line="240" w:lineRule="auto"/>
      </w:pPr>
      <w:r>
        <w:separator/>
      </w:r>
    </w:p>
  </w:footnote>
  <w:footnote w:type="continuationSeparator" w:id="0">
    <w:p w14:paraId="5F4E8DBA" w14:textId="77777777" w:rsidR="00967AB8" w:rsidRDefault="00967AB8" w:rsidP="00967A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BC7BE" w14:textId="007723B9" w:rsidR="00DE006F" w:rsidRDefault="00DE006F">
    <w:pPr>
      <w:pStyle w:val="Header"/>
    </w:pPr>
    <w:r>
      <w:t>Software</w:t>
    </w:r>
    <w:r>
      <w:rPr>
        <w:sz w:val="24"/>
      </w:rPr>
      <w:t xml:space="preserve"> </w:t>
    </w:r>
    <w:r>
      <w:t xml:space="preserve">Requirements Specification for </w:t>
    </w:r>
    <w:r w:rsidR="00967AB8">
      <w:t>ALF Inspection Scheduling</w:t>
    </w:r>
    <w:r>
      <w:tab/>
      <w:t xml:space="preserve">Page </w:t>
    </w:r>
    <w:r>
      <w:fldChar w:fldCharType="begin"/>
    </w:r>
    <w:r>
      <w:instrText xml:space="preserve"> PAGE  \* MERGEFORMAT </w:instrText>
    </w:r>
    <w:r>
      <w:fldChar w:fldCharType="separate"/>
    </w:r>
    <w:r w:rsidR="005107CE">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AE60" w14:textId="40A0EC2B" w:rsidR="00DE006F" w:rsidRDefault="00DE006F">
    <w:pPr>
      <w:pStyle w:val="Header"/>
      <w:tabs>
        <w:tab w:val="clear" w:pos="9360"/>
        <w:tab w:val="right" w:pos="9630"/>
      </w:tabs>
    </w:pPr>
    <w:r>
      <w:t>Software</w:t>
    </w:r>
    <w:r>
      <w:rPr>
        <w:sz w:val="24"/>
      </w:rPr>
      <w:t xml:space="preserve"> </w:t>
    </w:r>
    <w:r>
      <w:t>Requirements Specification for ALF Inspection Scheduler</w:t>
    </w:r>
    <w:r>
      <w:tab/>
      <w:t xml:space="preserve">Page </w:t>
    </w:r>
    <w:r>
      <w:fldChar w:fldCharType="begin"/>
    </w:r>
    <w:r>
      <w:instrText xml:space="preserve"> PAGE  \* MERGEFORMAT </w:instrText>
    </w:r>
    <w:r>
      <w:fldChar w:fldCharType="separate"/>
    </w:r>
    <w:r w:rsidR="005107CE">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3762A1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BCE044E"/>
    <w:multiLevelType w:val="hybridMultilevel"/>
    <w:tmpl w:val="B4E2C99E"/>
    <w:lvl w:ilvl="0" w:tplc="2E8648EC">
      <w:start w:val="1"/>
      <w:numFmt w:val="bullet"/>
      <w:lvlText w:val=""/>
      <w:lvlJc w:val="left"/>
      <w:pPr>
        <w:ind w:left="720" w:hanging="360"/>
      </w:pPr>
      <w:rPr>
        <w:rFonts w:ascii="Symbol" w:hAnsi="Symbol" w:hint="default"/>
      </w:rPr>
    </w:lvl>
    <w:lvl w:ilvl="1" w:tplc="0A02390C">
      <w:start w:val="1"/>
      <w:numFmt w:val="bullet"/>
      <w:lvlText w:val="o"/>
      <w:lvlJc w:val="left"/>
      <w:pPr>
        <w:ind w:left="1440" w:hanging="360"/>
      </w:pPr>
      <w:rPr>
        <w:rFonts w:ascii="Courier New" w:hAnsi="Courier New" w:hint="default"/>
      </w:rPr>
    </w:lvl>
    <w:lvl w:ilvl="2" w:tplc="EEFCE1CA">
      <w:start w:val="1"/>
      <w:numFmt w:val="bullet"/>
      <w:lvlText w:val=""/>
      <w:lvlJc w:val="left"/>
      <w:pPr>
        <w:ind w:left="2160" w:hanging="360"/>
      </w:pPr>
      <w:rPr>
        <w:rFonts w:ascii="Wingdings" w:hAnsi="Wingdings" w:hint="default"/>
      </w:rPr>
    </w:lvl>
    <w:lvl w:ilvl="3" w:tplc="86D8809E">
      <w:start w:val="1"/>
      <w:numFmt w:val="bullet"/>
      <w:lvlText w:val=""/>
      <w:lvlJc w:val="left"/>
      <w:pPr>
        <w:ind w:left="2880" w:hanging="360"/>
      </w:pPr>
      <w:rPr>
        <w:rFonts w:ascii="Symbol" w:hAnsi="Symbol" w:hint="default"/>
      </w:rPr>
    </w:lvl>
    <w:lvl w:ilvl="4" w:tplc="9BD4A94E">
      <w:start w:val="1"/>
      <w:numFmt w:val="bullet"/>
      <w:lvlText w:val="o"/>
      <w:lvlJc w:val="left"/>
      <w:pPr>
        <w:ind w:left="3600" w:hanging="360"/>
      </w:pPr>
      <w:rPr>
        <w:rFonts w:ascii="Courier New" w:hAnsi="Courier New" w:hint="default"/>
      </w:rPr>
    </w:lvl>
    <w:lvl w:ilvl="5" w:tplc="B864617E">
      <w:start w:val="1"/>
      <w:numFmt w:val="bullet"/>
      <w:lvlText w:val=""/>
      <w:lvlJc w:val="left"/>
      <w:pPr>
        <w:ind w:left="4320" w:hanging="360"/>
      </w:pPr>
      <w:rPr>
        <w:rFonts w:ascii="Wingdings" w:hAnsi="Wingdings" w:hint="default"/>
      </w:rPr>
    </w:lvl>
    <w:lvl w:ilvl="6" w:tplc="A5509BF4">
      <w:start w:val="1"/>
      <w:numFmt w:val="bullet"/>
      <w:lvlText w:val=""/>
      <w:lvlJc w:val="left"/>
      <w:pPr>
        <w:ind w:left="5040" w:hanging="360"/>
      </w:pPr>
      <w:rPr>
        <w:rFonts w:ascii="Symbol" w:hAnsi="Symbol" w:hint="default"/>
      </w:rPr>
    </w:lvl>
    <w:lvl w:ilvl="7" w:tplc="5E42A372">
      <w:start w:val="1"/>
      <w:numFmt w:val="bullet"/>
      <w:lvlText w:val="o"/>
      <w:lvlJc w:val="left"/>
      <w:pPr>
        <w:ind w:left="5760" w:hanging="360"/>
      </w:pPr>
      <w:rPr>
        <w:rFonts w:ascii="Courier New" w:hAnsi="Courier New" w:hint="default"/>
      </w:rPr>
    </w:lvl>
    <w:lvl w:ilvl="8" w:tplc="E7507738">
      <w:start w:val="1"/>
      <w:numFmt w:val="bullet"/>
      <w:lvlText w:val=""/>
      <w:lvlJc w:val="left"/>
      <w:pPr>
        <w:ind w:left="6480" w:hanging="360"/>
      </w:pPr>
      <w:rPr>
        <w:rFonts w:ascii="Wingdings" w:hAnsi="Wingdings" w:hint="default"/>
      </w:rPr>
    </w:lvl>
  </w:abstractNum>
  <w:abstractNum w:abstractNumId="2" w15:restartNumberingAfterBreak="0">
    <w:nsid w:val="0DA06826"/>
    <w:multiLevelType w:val="hybridMultilevel"/>
    <w:tmpl w:val="97D43F0C"/>
    <w:lvl w:ilvl="0" w:tplc="268C1FFE">
      <w:start w:val="1"/>
      <w:numFmt w:val="bullet"/>
      <w:lvlText w:val=""/>
      <w:lvlJc w:val="left"/>
      <w:pPr>
        <w:ind w:left="720" w:hanging="360"/>
      </w:pPr>
      <w:rPr>
        <w:rFonts w:ascii="Symbol" w:hAnsi="Symbol" w:hint="default"/>
      </w:rPr>
    </w:lvl>
    <w:lvl w:ilvl="1" w:tplc="CACA512C">
      <w:start w:val="1"/>
      <w:numFmt w:val="bullet"/>
      <w:lvlText w:val=""/>
      <w:lvlJc w:val="left"/>
      <w:pPr>
        <w:ind w:left="1440" w:hanging="360"/>
      </w:pPr>
      <w:rPr>
        <w:rFonts w:ascii="Symbol" w:hAnsi="Symbol" w:hint="default"/>
      </w:rPr>
    </w:lvl>
    <w:lvl w:ilvl="2" w:tplc="9B1893EA">
      <w:start w:val="1"/>
      <w:numFmt w:val="bullet"/>
      <w:lvlText w:val=""/>
      <w:lvlJc w:val="left"/>
      <w:pPr>
        <w:ind w:left="2160" w:hanging="360"/>
      </w:pPr>
      <w:rPr>
        <w:rFonts w:ascii="Wingdings" w:hAnsi="Wingdings" w:hint="default"/>
      </w:rPr>
    </w:lvl>
    <w:lvl w:ilvl="3" w:tplc="F6F81A88">
      <w:start w:val="1"/>
      <w:numFmt w:val="bullet"/>
      <w:lvlText w:val=""/>
      <w:lvlJc w:val="left"/>
      <w:pPr>
        <w:ind w:left="2880" w:hanging="360"/>
      </w:pPr>
      <w:rPr>
        <w:rFonts w:ascii="Symbol" w:hAnsi="Symbol" w:hint="default"/>
      </w:rPr>
    </w:lvl>
    <w:lvl w:ilvl="4" w:tplc="287446E0">
      <w:start w:val="1"/>
      <w:numFmt w:val="bullet"/>
      <w:lvlText w:val="o"/>
      <w:lvlJc w:val="left"/>
      <w:pPr>
        <w:ind w:left="3600" w:hanging="360"/>
      </w:pPr>
      <w:rPr>
        <w:rFonts w:ascii="Courier New" w:hAnsi="Courier New" w:hint="default"/>
      </w:rPr>
    </w:lvl>
    <w:lvl w:ilvl="5" w:tplc="880A840C">
      <w:start w:val="1"/>
      <w:numFmt w:val="bullet"/>
      <w:lvlText w:val=""/>
      <w:lvlJc w:val="left"/>
      <w:pPr>
        <w:ind w:left="4320" w:hanging="360"/>
      </w:pPr>
      <w:rPr>
        <w:rFonts w:ascii="Wingdings" w:hAnsi="Wingdings" w:hint="default"/>
      </w:rPr>
    </w:lvl>
    <w:lvl w:ilvl="6" w:tplc="2F7063FC">
      <w:start w:val="1"/>
      <w:numFmt w:val="bullet"/>
      <w:lvlText w:val=""/>
      <w:lvlJc w:val="left"/>
      <w:pPr>
        <w:ind w:left="5040" w:hanging="360"/>
      </w:pPr>
      <w:rPr>
        <w:rFonts w:ascii="Symbol" w:hAnsi="Symbol" w:hint="default"/>
      </w:rPr>
    </w:lvl>
    <w:lvl w:ilvl="7" w:tplc="1D244DA0">
      <w:start w:val="1"/>
      <w:numFmt w:val="bullet"/>
      <w:lvlText w:val="o"/>
      <w:lvlJc w:val="left"/>
      <w:pPr>
        <w:ind w:left="5760" w:hanging="360"/>
      </w:pPr>
      <w:rPr>
        <w:rFonts w:ascii="Courier New" w:hAnsi="Courier New" w:hint="default"/>
      </w:rPr>
    </w:lvl>
    <w:lvl w:ilvl="8" w:tplc="46EE6E5C">
      <w:start w:val="1"/>
      <w:numFmt w:val="bullet"/>
      <w:lvlText w:val=""/>
      <w:lvlJc w:val="left"/>
      <w:pPr>
        <w:ind w:left="6480" w:hanging="360"/>
      </w:pPr>
      <w:rPr>
        <w:rFonts w:ascii="Wingdings" w:hAnsi="Wingdings" w:hint="default"/>
      </w:rPr>
    </w:lvl>
  </w:abstractNum>
  <w:abstractNum w:abstractNumId="3" w15:restartNumberingAfterBreak="0">
    <w:nsid w:val="175A156F"/>
    <w:multiLevelType w:val="hybridMultilevel"/>
    <w:tmpl w:val="0E1E136C"/>
    <w:lvl w:ilvl="0" w:tplc="68864C7A">
      <w:start w:val="1"/>
      <w:numFmt w:val="decimal"/>
      <w:lvlText w:val="%1."/>
      <w:lvlJc w:val="left"/>
      <w:pPr>
        <w:ind w:left="720" w:hanging="360"/>
      </w:pPr>
    </w:lvl>
    <w:lvl w:ilvl="1" w:tplc="7E0E804A">
      <w:start w:val="1"/>
      <w:numFmt w:val="lowerLetter"/>
      <w:lvlText w:val="%2."/>
      <w:lvlJc w:val="left"/>
      <w:pPr>
        <w:ind w:left="1440" w:hanging="360"/>
      </w:pPr>
    </w:lvl>
    <w:lvl w:ilvl="2" w:tplc="037892E8">
      <w:start w:val="1"/>
      <w:numFmt w:val="lowerRoman"/>
      <w:lvlText w:val="%3."/>
      <w:lvlJc w:val="right"/>
      <w:pPr>
        <w:ind w:left="2160" w:hanging="180"/>
      </w:pPr>
    </w:lvl>
    <w:lvl w:ilvl="3" w:tplc="3C285738">
      <w:start w:val="1"/>
      <w:numFmt w:val="decimal"/>
      <w:lvlText w:val="%4."/>
      <w:lvlJc w:val="left"/>
      <w:pPr>
        <w:ind w:left="2880" w:hanging="360"/>
      </w:pPr>
    </w:lvl>
    <w:lvl w:ilvl="4" w:tplc="5BC0516E">
      <w:start w:val="1"/>
      <w:numFmt w:val="lowerLetter"/>
      <w:lvlText w:val="%5."/>
      <w:lvlJc w:val="left"/>
      <w:pPr>
        <w:ind w:left="3600" w:hanging="360"/>
      </w:pPr>
    </w:lvl>
    <w:lvl w:ilvl="5" w:tplc="697C1086">
      <w:start w:val="1"/>
      <w:numFmt w:val="lowerRoman"/>
      <w:lvlText w:val="%6."/>
      <w:lvlJc w:val="right"/>
      <w:pPr>
        <w:ind w:left="4320" w:hanging="180"/>
      </w:pPr>
    </w:lvl>
    <w:lvl w:ilvl="6" w:tplc="320A017E">
      <w:start w:val="1"/>
      <w:numFmt w:val="decimal"/>
      <w:lvlText w:val="%7."/>
      <w:lvlJc w:val="left"/>
      <w:pPr>
        <w:ind w:left="5040" w:hanging="360"/>
      </w:pPr>
    </w:lvl>
    <w:lvl w:ilvl="7" w:tplc="A03EFF7A">
      <w:start w:val="1"/>
      <w:numFmt w:val="lowerLetter"/>
      <w:lvlText w:val="%8."/>
      <w:lvlJc w:val="left"/>
      <w:pPr>
        <w:ind w:left="5760" w:hanging="360"/>
      </w:pPr>
    </w:lvl>
    <w:lvl w:ilvl="8" w:tplc="7FB6CD6E">
      <w:start w:val="1"/>
      <w:numFmt w:val="lowerRoman"/>
      <w:lvlText w:val="%9."/>
      <w:lvlJc w:val="right"/>
      <w:pPr>
        <w:ind w:left="6480" w:hanging="180"/>
      </w:pPr>
    </w:lvl>
  </w:abstractNum>
  <w:abstractNum w:abstractNumId="4" w15:restartNumberingAfterBreak="0">
    <w:nsid w:val="18EA0024"/>
    <w:multiLevelType w:val="hybridMultilevel"/>
    <w:tmpl w:val="337807C0"/>
    <w:lvl w:ilvl="0" w:tplc="9EA4926C">
      <w:start w:val="1"/>
      <w:numFmt w:val="bullet"/>
      <w:lvlText w:val=""/>
      <w:lvlJc w:val="left"/>
      <w:pPr>
        <w:ind w:left="720" w:hanging="360"/>
      </w:pPr>
      <w:rPr>
        <w:rFonts w:ascii="Symbol" w:hAnsi="Symbol" w:hint="default"/>
      </w:rPr>
    </w:lvl>
    <w:lvl w:ilvl="1" w:tplc="C6F2C392">
      <w:start w:val="1"/>
      <w:numFmt w:val="bullet"/>
      <w:lvlText w:val="o"/>
      <w:lvlJc w:val="left"/>
      <w:pPr>
        <w:ind w:left="1440" w:hanging="360"/>
      </w:pPr>
      <w:rPr>
        <w:rFonts w:ascii="Courier New" w:hAnsi="Courier New" w:hint="default"/>
      </w:rPr>
    </w:lvl>
    <w:lvl w:ilvl="2" w:tplc="56FEAFB8">
      <w:start w:val="1"/>
      <w:numFmt w:val="bullet"/>
      <w:lvlText w:val=""/>
      <w:lvlJc w:val="left"/>
      <w:pPr>
        <w:ind w:left="2160" w:hanging="360"/>
      </w:pPr>
      <w:rPr>
        <w:rFonts w:ascii="Wingdings" w:hAnsi="Wingdings" w:hint="default"/>
      </w:rPr>
    </w:lvl>
    <w:lvl w:ilvl="3" w:tplc="A342AC1A">
      <w:start w:val="1"/>
      <w:numFmt w:val="bullet"/>
      <w:lvlText w:val=""/>
      <w:lvlJc w:val="left"/>
      <w:pPr>
        <w:ind w:left="2880" w:hanging="360"/>
      </w:pPr>
      <w:rPr>
        <w:rFonts w:ascii="Symbol" w:hAnsi="Symbol" w:hint="default"/>
      </w:rPr>
    </w:lvl>
    <w:lvl w:ilvl="4" w:tplc="FBA6BB82">
      <w:start w:val="1"/>
      <w:numFmt w:val="bullet"/>
      <w:lvlText w:val="o"/>
      <w:lvlJc w:val="left"/>
      <w:pPr>
        <w:ind w:left="3600" w:hanging="360"/>
      </w:pPr>
      <w:rPr>
        <w:rFonts w:ascii="Courier New" w:hAnsi="Courier New" w:hint="default"/>
      </w:rPr>
    </w:lvl>
    <w:lvl w:ilvl="5" w:tplc="F8C8A6D0">
      <w:start w:val="1"/>
      <w:numFmt w:val="bullet"/>
      <w:lvlText w:val=""/>
      <w:lvlJc w:val="left"/>
      <w:pPr>
        <w:ind w:left="4320" w:hanging="360"/>
      </w:pPr>
      <w:rPr>
        <w:rFonts w:ascii="Wingdings" w:hAnsi="Wingdings" w:hint="default"/>
      </w:rPr>
    </w:lvl>
    <w:lvl w:ilvl="6" w:tplc="E7E4DAB4">
      <w:start w:val="1"/>
      <w:numFmt w:val="bullet"/>
      <w:lvlText w:val=""/>
      <w:lvlJc w:val="left"/>
      <w:pPr>
        <w:ind w:left="5040" w:hanging="360"/>
      </w:pPr>
      <w:rPr>
        <w:rFonts w:ascii="Symbol" w:hAnsi="Symbol" w:hint="default"/>
      </w:rPr>
    </w:lvl>
    <w:lvl w:ilvl="7" w:tplc="A782D6FC">
      <w:start w:val="1"/>
      <w:numFmt w:val="bullet"/>
      <w:lvlText w:val="o"/>
      <w:lvlJc w:val="left"/>
      <w:pPr>
        <w:ind w:left="5760" w:hanging="360"/>
      </w:pPr>
      <w:rPr>
        <w:rFonts w:ascii="Courier New" w:hAnsi="Courier New" w:hint="default"/>
      </w:rPr>
    </w:lvl>
    <w:lvl w:ilvl="8" w:tplc="297CD0CA">
      <w:start w:val="1"/>
      <w:numFmt w:val="bullet"/>
      <w:lvlText w:val=""/>
      <w:lvlJc w:val="left"/>
      <w:pPr>
        <w:ind w:left="6480" w:hanging="360"/>
      </w:pPr>
      <w:rPr>
        <w:rFonts w:ascii="Wingdings" w:hAnsi="Wingdings" w:hint="default"/>
      </w:rPr>
    </w:lvl>
  </w:abstractNum>
  <w:abstractNum w:abstractNumId="5" w15:restartNumberingAfterBreak="0">
    <w:nsid w:val="1CC60D62"/>
    <w:multiLevelType w:val="hybridMultilevel"/>
    <w:tmpl w:val="103C4016"/>
    <w:lvl w:ilvl="0" w:tplc="0AAE3ADE">
      <w:start w:val="1"/>
      <w:numFmt w:val="decimal"/>
      <w:lvlText w:val="%1."/>
      <w:lvlJc w:val="left"/>
      <w:pPr>
        <w:ind w:left="720" w:hanging="360"/>
      </w:pPr>
    </w:lvl>
    <w:lvl w:ilvl="1" w:tplc="CE02B59C">
      <w:start w:val="1"/>
      <w:numFmt w:val="decimal"/>
      <w:lvlText w:val="%2."/>
      <w:lvlJc w:val="left"/>
      <w:pPr>
        <w:ind w:left="1440" w:hanging="360"/>
      </w:pPr>
    </w:lvl>
    <w:lvl w:ilvl="2" w:tplc="BA7CB14A">
      <w:start w:val="1"/>
      <w:numFmt w:val="lowerRoman"/>
      <w:lvlText w:val="%3."/>
      <w:lvlJc w:val="right"/>
      <w:pPr>
        <w:ind w:left="2160" w:hanging="180"/>
      </w:pPr>
    </w:lvl>
    <w:lvl w:ilvl="3" w:tplc="0E88CBEC">
      <w:start w:val="1"/>
      <w:numFmt w:val="decimal"/>
      <w:lvlText w:val="%4."/>
      <w:lvlJc w:val="left"/>
      <w:pPr>
        <w:ind w:left="2880" w:hanging="360"/>
      </w:pPr>
    </w:lvl>
    <w:lvl w:ilvl="4" w:tplc="A1E4108A">
      <w:start w:val="1"/>
      <w:numFmt w:val="lowerLetter"/>
      <w:lvlText w:val="%5."/>
      <w:lvlJc w:val="left"/>
      <w:pPr>
        <w:ind w:left="3600" w:hanging="360"/>
      </w:pPr>
    </w:lvl>
    <w:lvl w:ilvl="5" w:tplc="D1367B06">
      <w:start w:val="1"/>
      <w:numFmt w:val="lowerRoman"/>
      <w:lvlText w:val="%6."/>
      <w:lvlJc w:val="right"/>
      <w:pPr>
        <w:ind w:left="4320" w:hanging="180"/>
      </w:pPr>
    </w:lvl>
    <w:lvl w:ilvl="6" w:tplc="3A7C2F24">
      <w:start w:val="1"/>
      <w:numFmt w:val="decimal"/>
      <w:lvlText w:val="%7."/>
      <w:lvlJc w:val="left"/>
      <w:pPr>
        <w:ind w:left="5040" w:hanging="360"/>
      </w:pPr>
    </w:lvl>
    <w:lvl w:ilvl="7" w:tplc="E3F4AD88">
      <w:start w:val="1"/>
      <w:numFmt w:val="lowerLetter"/>
      <w:lvlText w:val="%8."/>
      <w:lvlJc w:val="left"/>
      <w:pPr>
        <w:ind w:left="5760" w:hanging="360"/>
      </w:pPr>
    </w:lvl>
    <w:lvl w:ilvl="8" w:tplc="E91EE0E0">
      <w:start w:val="1"/>
      <w:numFmt w:val="lowerRoman"/>
      <w:lvlText w:val="%9."/>
      <w:lvlJc w:val="right"/>
      <w:pPr>
        <w:ind w:left="6480" w:hanging="180"/>
      </w:pPr>
    </w:lvl>
  </w:abstractNum>
  <w:abstractNum w:abstractNumId="6" w15:restartNumberingAfterBreak="0">
    <w:nsid w:val="26942E39"/>
    <w:multiLevelType w:val="hybridMultilevel"/>
    <w:tmpl w:val="172429CA"/>
    <w:lvl w:ilvl="0" w:tplc="9B7C8C1C">
      <w:start w:val="1"/>
      <w:numFmt w:val="decimal"/>
      <w:lvlText w:val="%1."/>
      <w:lvlJc w:val="left"/>
      <w:pPr>
        <w:ind w:left="720" w:hanging="360"/>
      </w:pPr>
    </w:lvl>
    <w:lvl w:ilvl="1" w:tplc="70F62E04">
      <w:start w:val="1"/>
      <w:numFmt w:val="lowerLetter"/>
      <w:lvlText w:val="%2."/>
      <w:lvlJc w:val="left"/>
      <w:pPr>
        <w:ind w:left="1440" w:hanging="360"/>
      </w:pPr>
    </w:lvl>
    <w:lvl w:ilvl="2" w:tplc="ADA89914">
      <w:start w:val="1"/>
      <w:numFmt w:val="lowerRoman"/>
      <w:lvlText w:val="%3."/>
      <w:lvlJc w:val="right"/>
      <w:pPr>
        <w:ind w:left="2160" w:hanging="180"/>
      </w:pPr>
    </w:lvl>
    <w:lvl w:ilvl="3" w:tplc="02FCDDAE">
      <w:start w:val="1"/>
      <w:numFmt w:val="decimal"/>
      <w:lvlText w:val="%4."/>
      <w:lvlJc w:val="left"/>
      <w:pPr>
        <w:ind w:left="2880" w:hanging="360"/>
      </w:pPr>
    </w:lvl>
    <w:lvl w:ilvl="4" w:tplc="D5C2125A">
      <w:start w:val="1"/>
      <w:numFmt w:val="lowerLetter"/>
      <w:lvlText w:val="%5."/>
      <w:lvlJc w:val="left"/>
      <w:pPr>
        <w:ind w:left="3600" w:hanging="360"/>
      </w:pPr>
    </w:lvl>
    <w:lvl w:ilvl="5" w:tplc="8C18F800">
      <w:start w:val="1"/>
      <w:numFmt w:val="lowerRoman"/>
      <w:lvlText w:val="%6."/>
      <w:lvlJc w:val="right"/>
      <w:pPr>
        <w:ind w:left="4320" w:hanging="180"/>
      </w:pPr>
    </w:lvl>
    <w:lvl w:ilvl="6" w:tplc="9CAAC466">
      <w:start w:val="1"/>
      <w:numFmt w:val="decimal"/>
      <w:lvlText w:val="%7."/>
      <w:lvlJc w:val="left"/>
      <w:pPr>
        <w:ind w:left="5040" w:hanging="360"/>
      </w:pPr>
    </w:lvl>
    <w:lvl w:ilvl="7" w:tplc="1EC026D4">
      <w:start w:val="1"/>
      <w:numFmt w:val="lowerLetter"/>
      <w:lvlText w:val="%8."/>
      <w:lvlJc w:val="left"/>
      <w:pPr>
        <w:ind w:left="5760" w:hanging="360"/>
      </w:pPr>
    </w:lvl>
    <w:lvl w:ilvl="8" w:tplc="F1AACDB2">
      <w:start w:val="1"/>
      <w:numFmt w:val="lowerRoman"/>
      <w:lvlText w:val="%9."/>
      <w:lvlJc w:val="right"/>
      <w:pPr>
        <w:ind w:left="6480" w:hanging="180"/>
      </w:pPr>
    </w:lvl>
  </w:abstractNum>
  <w:abstractNum w:abstractNumId="7" w15:restartNumberingAfterBreak="0">
    <w:nsid w:val="27594507"/>
    <w:multiLevelType w:val="hybridMultilevel"/>
    <w:tmpl w:val="D3D4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D0A91"/>
    <w:multiLevelType w:val="hybridMultilevel"/>
    <w:tmpl w:val="2F760BD2"/>
    <w:lvl w:ilvl="0" w:tplc="B408335E">
      <w:start w:val="1"/>
      <w:numFmt w:val="bullet"/>
      <w:lvlText w:val=""/>
      <w:lvlJc w:val="left"/>
      <w:pPr>
        <w:ind w:left="720" w:hanging="360"/>
      </w:pPr>
      <w:rPr>
        <w:rFonts w:ascii="Symbol" w:hAnsi="Symbol" w:hint="default"/>
      </w:rPr>
    </w:lvl>
    <w:lvl w:ilvl="1" w:tplc="1D383D02">
      <w:start w:val="1"/>
      <w:numFmt w:val="bullet"/>
      <w:lvlText w:val="o"/>
      <w:lvlJc w:val="left"/>
      <w:pPr>
        <w:ind w:left="1440" w:hanging="360"/>
      </w:pPr>
      <w:rPr>
        <w:rFonts w:ascii="Courier New" w:hAnsi="Courier New" w:hint="default"/>
      </w:rPr>
    </w:lvl>
    <w:lvl w:ilvl="2" w:tplc="EA46457A">
      <w:start w:val="1"/>
      <w:numFmt w:val="bullet"/>
      <w:lvlText w:val=""/>
      <w:lvlJc w:val="left"/>
      <w:pPr>
        <w:ind w:left="2160" w:hanging="360"/>
      </w:pPr>
      <w:rPr>
        <w:rFonts w:ascii="Wingdings" w:hAnsi="Wingdings" w:hint="default"/>
      </w:rPr>
    </w:lvl>
    <w:lvl w:ilvl="3" w:tplc="C8809216">
      <w:start w:val="1"/>
      <w:numFmt w:val="bullet"/>
      <w:lvlText w:val=""/>
      <w:lvlJc w:val="left"/>
      <w:pPr>
        <w:ind w:left="2880" w:hanging="360"/>
      </w:pPr>
      <w:rPr>
        <w:rFonts w:ascii="Symbol" w:hAnsi="Symbol" w:hint="default"/>
      </w:rPr>
    </w:lvl>
    <w:lvl w:ilvl="4" w:tplc="FE42C4DA">
      <w:start w:val="1"/>
      <w:numFmt w:val="bullet"/>
      <w:lvlText w:val="o"/>
      <w:lvlJc w:val="left"/>
      <w:pPr>
        <w:ind w:left="3600" w:hanging="360"/>
      </w:pPr>
      <w:rPr>
        <w:rFonts w:ascii="Courier New" w:hAnsi="Courier New" w:hint="default"/>
      </w:rPr>
    </w:lvl>
    <w:lvl w:ilvl="5" w:tplc="6BB42F84">
      <w:start w:val="1"/>
      <w:numFmt w:val="bullet"/>
      <w:lvlText w:val=""/>
      <w:lvlJc w:val="left"/>
      <w:pPr>
        <w:ind w:left="4320" w:hanging="360"/>
      </w:pPr>
      <w:rPr>
        <w:rFonts w:ascii="Wingdings" w:hAnsi="Wingdings" w:hint="default"/>
      </w:rPr>
    </w:lvl>
    <w:lvl w:ilvl="6" w:tplc="532ACC4A">
      <w:start w:val="1"/>
      <w:numFmt w:val="bullet"/>
      <w:lvlText w:val=""/>
      <w:lvlJc w:val="left"/>
      <w:pPr>
        <w:ind w:left="5040" w:hanging="360"/>
      </w:pPr>
      <w:rPr>
        <w:rFonts w:ascii="Symbol" w:hAnsi="Symbol" w:hint="default"/>
      </w:rPr>
    </w:lvl>
    <w:lvl w:ilvl="7" w:tplc="EA06A330">
      <w:start w:val="1"/>
      <w:numFmt w:val="bullet"/>
      <w:lvlText w:val="o"/>
      <w:lvlJc w:val="left"/>
      <w:pPr>
        <w:ind w:left="5760" w:hanging="360"/>
      </w:pPr>
      <w:rPr>
        <w:rFonts w:ascii="Courier New" w:hAnsi="Courier New" w:hint="default"/>
      </w:rPr>
    </w:lvl>
    <w:lvl w:ilvl="8" w:tplc="06C03DF0">
      <w:start w:val="1"/>
      <w:numFmt w:val="bullet"/>
      <w:lvlText w:val=""/>
      <w:lvlJc w:val="left"/>
      <w:pPr>
        <w:ind w:left="6480" w:hanging="360"/>
      </w:pPr>
      <w:rPr>
        <w:rFonts w:ascii="Wingdings" w:hAnsi="Wingdings" w:hint="default"/>
      </w:rPr>
    </w:lvl>
  </w:abstractNum>
  <w:abstractNum w:abstractNumId="9" w15:restartNumberingAfterBreak="0">
    <w:nsid w:val="370A472B"/>
    <w:multiLevelType w:val="hybridMultilevel"/>
    <w:tmpl w:val="FA1A6256"/>
    <w:lvl w:ilvl="0" w:tplc="04C65FCC">
      <w:start w:val="1"/>
      <w:numFmt w:val="decimal"/>
      <w:lvlText w:val="%1."/>
      <w:lvlJc w:val="left"/>
      <w:pPr>
        <w:ind w:left="720" w:hanging="360"/>
      </w:pPr>
    </w:lvl>
    <w:lvl w:ilvl="1" w:tplc="9F203FEE">
      <w:start w:val="1"/>
      <w:numFmt w:val="lowerLetter"/>
      <w:lvlText w:val="%2."/>
      <w:lvlJc w:val="left"/>
      <w:pPr>
        <w:ind w:left="1440" w:hanging="360"/>
      </w:pPr>
    </w:lvl>
    <w:lvl w:ilvl="2" w:tplc="EB1AEFB4">
      <w:start w:val="1"/>
      <w:numFmt w:val="lowerRoman"/>
      <w:lvlText w:val="%3."/>
      <w:lvlJc w:val="right"/>
      <w:pPr>
        <w:ind w:left="2160" w:hanging="180"/>
      </w:pPr>
    </w:lvl>
    <w:lvl w:ilvl="3" w:tplc="561C02D2">
      <w:start w:val="1"/>
      <w:numFmt w:val="decimal"/>
      <w:lvlText w:val="%4."/>
      <w:lvlJc w:val="left"/>
      <w:pPr>
        <w:ind w:left="2880" w:hanging="360"/>
      </w:pPr>
    </w:lvl>
    <w:lvl w:ilvl="4" w:tplc="77FEB10A">
      <w:start w:val="1"/>
      <w:numFmt w:val="lowerLetter"/>
      <w:lvlText w:val="%5."/>
      <w:lvlJc w:val="left"/>
      <w:pPr>
        <w:ind w:left="3600" w:hanging="360"/>
      </w:pPr>
    </w:lvl>
    <w:lvl w:ilvl="5" w:tplc="442A8CAE">
      <w:start w:val="1"/>
      <w:numFmt w:val="lowerRoman"/>
      <w:lvlText w:val="%6."/>
      <w:lvlJc w:val="right"/>
      <w:pPr>
        <w:ind w:left="4320" w:hanging="180"/>
      </w:pPr>
    </w:lvl>
    <w:lvl w:ilvl="6" w:tplc="806C5788">
      <w:start w:val="1"/>
      <w:numFmt w:val="decimal"/>
      <w:lvlText w:val="%7."/>
      <w:lvlJc w:val="left"/>
      <w:pPr>
        <w:ind w:left="5040" w:hanging="360"/>
      </w:pPr>
    </w:lvl>
    <w:lvl w:ilvl="7" w:tplc="7E3086AA">
      <w:start w:val="1"/>
      <w:numFmt w:val="lowerLetter"/>
      <w:lvlText w:val="%8."/>
      <w:lvlJc w:val="left"/>
      <w:pPr>
        <w:ind w:left="5760" w:hanging="360"/>
      </w:pPr>
    </w:lvl>
    <w:lvl w:ilvl="8" w:tplc="B568F580">
      <w:start w:val="1"/>
      <w:numFmt w:val="lowerRoman"/>
      <w:lvlText w:val="%9."/>
      <w:lvlJc w:val="right"/>
      <w:pPr>
        <w:ind w:left="6480" w:hanging="180"/>
      </w:pPr>
    </w:lvl>
  </w:abstractNum>
  <w:abstractNum w:abstractNumId="10" w15:restartNumberingAfterBreak="0">
    <w:nsid w:val="38777955"/>
    <w:multiLevelType w:val="hybridMultilevel"/>
    <w:tmpl w:val="E31C23B0"/>
    <w:lvl w:ilvl="0" w:tplc="9B081D18">
      <w:start w:val="1"/>
      <w:numFmt w:val="bullet"/>
      <w:lvlText w:val=""/>
      <w:lvlJc w:val="left"/>
      <w:pPr>
        <w:ind w:left="720" w:hanging="360"/>
      </w:pPr>
      <w:rPr>
        <w:rFonts w:ascii="Symbol" w:hAnsi="Symbol" w:hint="default"/>
      </w:rPr>
    </w:lvl>
    <w:lvl w:ilvl="1" w:tplc="69485A50">
      <w:start w:val="1"/>
      <w:numFmt w:val="bullet"/>
      <w:lvlText w:val="o"/>
      <w:lvlJc w:val="left"/>
      <w:pPr>
        <w:ind w:left="1440" w:hanging="360"/>
      </w:pPr>
      <w:rPr>
        <w:rFonts w:ascii="Courier New" w:hAnsi="Courier New" w:hint="default"/>
      </w:rPr>
    </w:lvl>
    <w:lvl w:ilvl="2" w:tplc="373C4E28">
      <w:start w:val="1"/>
      <w:numFmt w:val="bullet"/>
      <w:lvlText w:val=""/>
      <w:lvlJc w:val="left"/>
      <w:pPr>
        <w:ind w:left="2160" w:hanging="360"/>
      </w:pPr>
      <w:rPr>
        <w:rFonts w:ascii="Wingdings" w:hAnsi="Wingdings" w:hint="default"/>
      </w:rPr>
    </w:lvl>
    <w:lvl w:ilvl="3" w:tplc="A3DCAEE6">
      <w:start w:val="1"/>
      <w:numFmt w:val="bullet"/>
      <w:lvlText w:val=""/>
      <w:lvlJc w:val="left"/>
      <w:pPr>
        <w:ind w:left="2880" w:hanging="360"/>
      </w:pPr>
      <w:rPr>
        <w:rFonts w:ascii="Symbol" w:hAnsi="Symbol" w:hint="default"/>
      </w:rPr>
    </w:lvl>
    <w:lvl w:ilvl="4" w:tplc="53D2F822">
      <w:start w:val="1"/>
      <w:numFmt w:val="bullet"/>
      <w:lvlText w:val="o"/>
      <w:lvlJc w:val="left"/>
      <w:pPr>
        <w:ind w:left="3600" w:hanging="360"/>
      </w:pPr>
      <w:rPr>
        <w:rFonts w:ascii="Courier New" w:hAnsi="Courier New" w:hint="default"/>
      </w:rPr>
    </w:lvl>
    <w:lvl w:ilvl="5" w:tplc="C3C61048">
      <w:start w:val="1"/>
      <w:numFmt w:val="bullet"/>
      <w:lvlText w:val=""/>
      <w:lvlJc w:val="left"/>
      <w:pPr>
        <w:ind w:left="4320" w:hanging="360"/>
      </w:pPr>
      <w:rPr>
        <w:rFonts w:ascii="Wingdings" w:hAnsi="Wingdings" w:hint="default"/>
      </w:rPr>
    </w:lvl>
    <w:lvl w:ilvl="6" w:tplc="144057BE">
      <w:start w:val="1"/>
      <w:numFmt w:val="bullet"/>
      <w:lvlText w:val=""/>
      <w:lvlJc w:val="left"/>
      <w:pPr>
        <w:ind w:left="5040" w:hanging="360"/>
      </w:pPr>
      <w:rPr>
        <w:rFonts w:ascii="Symbol" w:hAnsi="Symbol" w:hint="default"/>
      </w:rPr>
    </w:lvl>
    <w:lvl w:ilvl="7" w:tplc="9BFC9978">
      <w:start w:val="1"/>
      <w:numFmt w:val="bullet"/>
      <w:lvlText w:val="o"/>
      <w:lvlJc w:val="left"/>
      <w:pPr>
        <w:ind w:left="5760" w:hanging="360"/>
      </w:pPr>
      <w:rPr>
        <w:rFonts w:ascii="Courier New" w:hAnsi="Courier New" w:hint="default"/>
      </w:rPr>
    </w:lvl>
    <w:lvl w:ilvl="8" w:tplc="0EDECF7A">
      <w:start w:val="1"/>
      <w:numFmt w:val="bullet"/>
      <w:lvlText w:val=""/>
      <w:lvlJc w:val="left"/>
      <w:pPr>
        <w:ind w:left="6480" w:hanging="360"/>
      </w:pPr>
      <w:rPr>
        <w:rFonts w:ascii="Wingdings" w:hAnsi="Wingdings" w:hint="default"/>
      </w:rPr>
    </w:lvl>
  </w:abstractNum>
  <w:abstractNum w:abstractNumId="11" w15:restartNumberingAfterBreak="0">
    <w:nsid w:val="3AAC20B4"/>
    <w:multiLevelType w:val="hybridMultilevel"/>
    <w:tmpl w:val="8176185A"/>
    <w:lvl w:ilvl="0" w:tplc="BC5EE0F2">
      <w:start w:val="1"/>
      <w:numFmt w:val="decimal"/>
      <w:lvlText w:val="%1."/>
      <w:lvlJc w:val="left"/>
      <w:pPr>
        <w:ind w:left="720" w:hanging="360"/>
      </w:pPr>
    </w:lvl>
    <w:lvl w:ilvl="1" w:tplc="259C434C">
      <w:start w:val="1"/>
      <w:numFmt w:val="decimal"/>
      <w:lvlText w:val="%2."/>
      <w:lvlJc w:val="left"/>
      <w:pPr>
        <w:ind w:left="1440" w:hanging="360"/>
      </w:pPr>
    </w:lvl>
    <w:lvl w:ilvl="2" w:tplc="10CA745C">
      <w:start w:val="1"/>
      <w:numFmt w:val="lowerRoman"/>
      <w:lvlText w:val="%3."/>
      <w:lvlJc w:val="right"/>
      <w:pPr>
        <w:ind w:left="2160" w:hanging="180"/>
      </w:pPr>
    </w:lvl>
    <w:lvl w:ilvl="3" w:tplc="8D821626">
      <w:start w:val="1"/>
      <w:numFmt w:val="decimal"/>
      <w:lvlText w:val="%4."/>
      <w:lvlJc w:val="left"/>
      <w:pPr>
        <w:ind w:left="2880" w:hanging="360"/>
      </w:pPr>
    </w:lvl>
    <w:lvl w:ilvl="4" w:tplc="F160AC00">
      <w:start w:val="1"/>
      <w:numFmt w:val="lowerLetter"/>
      <w:lvlText w:val="%5."/>
      <w:lvlJc w:val="left"/>
      <w:pPr>
        <w:ind w:left="3600" w:hanging="360"/>
      </w:pPr>
    </w:lvl>
    <w:lvl w:ilvl="5" w:tplc="FBE07D06">
      <w:start w:val="1"/>
      <w:numFmt w:val="lowerRoman"/>
      <w:lvlText w:val="%6."/>
      <w:lvlJc w:val="right"/>
      <w:pPr>
        <w:ind w:left="4320" w:hanging="180"/>
      </w:pPr>
    </w:lvl>
    <w:lvl w:ilvl="6" w:tplc="BFC224DE">
      <w:start w:val="1"/>
      <w:numFmt w:val="decimal"/>
      <w:lvlText w:val="%7."/>
      <w:lvlJc w:val="left"/>
      <w:pPr>
        <w:ind w:left="5040" w:hanging="360"/>
      </w:pPr>
    </w:lvl>
    <w:lvl w:ilvl="7" w:tplc="A67C6F92">
      <w:start w:val="1"/>
      <w:numFmt w:val="lowerLetter"/>
      <w:lvlText w:val="%8."/>
      <w:lvlJc w:val="left"/>
      <w:pPr>
        <w:ind w:left="5760" w:hanging="360"/>
      </w:pPr>
    </w:lvl>
    <w:lvl w:ilvl="8" w:tplc="D1507CBC">
      <w:start w:val="1"/>
      <w:numFmt w:val="lowerRoman"/>
      <w:lvlText w:val="%9."/>
      <w:lvlJc w:val="right"/>
      <w:pPr>
        <w:ind w:left="6480" w:hanging="180"/>
      </w:pPr>
    </w:lvl>
  </w:abstractNum>
  <w:abstractNum w:abstractNumId="12" w15:restartNumberingAfterBreak="0">
    <w:nsid w:val="3E766866"/>
    <w:multiLevelType w:val="hybridMultilevel"/>
    <w:tmpl w:val="9904DEB4"/>
    <w:lvl w:ilvl="0" w:tplc="50EA9C1E">
      <w:start w:val="1"/>
      <w:numFmt w:val="decimal"/>
      <w:lvlText w:val="%1."/>
      <w:lvlJc w:val="left"/>
      <w:pPr>
        <w:ind w:left="720" w:hanging="360"/>
      </w:pPr>
    </w:lvl>
    <w:lvl w:ilvl="1" w:tplc="CD52427E">
      <w:start w:val="1"/>
      <w:numFmt w:val="lowerLetter"/>
      <w:lvlText w:val="%2."/>
      <w:lvlJc w:val="left"/>
      <w:pPr>
        <w:ind w:left="1440" w:hanging="360"/>
      </w:pPr>
    </w:lvl>
    <w:lvl w:ilvl="2" w:tplc="6AA25FF0">
      <w:start w:val="1"/>
      <w:numFmt w:val="lowerRoman"/>
      <w:lvlText w:val="%3."/>
      <w:lvlJc w:val="right"/>
      <w:pPr>
        <w:ind w:left="2160" w:hanging="180"/>
      </w:pPr>
    </w:lvl>
    <w:lvl w:ilvl="3" w:tplc="11F8D2F8">
      <w:start w:val="1"/>
      <w:numFmt w:val="decimal"/>
      <w:lvlText w:val="%4."/>
      <w:lvlJc w:val="left"/>
      <w:pPr>
        <w:ind w:left="2880" w:hanging="360"/>
      </w:pPr>
    </w:lvl>
    <w:lvl w:ilvl="4" w:tplc="2102BF2E">
      <w:start w:val="1"/>
      <w:numFmt w:val="lowerLetter"/>
      <w:lvlText w:val="%5."/>
      <w:lvlJc w:val="left"/>
      <w:pPr>
        <w:ind w:left="3600" w:hanging="360"/>
      </w:pPr>
    </w:lvl>
    <w:lvl w:ilvl="5" w:tplc="FA8A1324">
      <w:start w:val="1"/>
      <w:numFmt w:val="lowerRoman"/>
      <w:lvlText w:val="%6."/>
      <w:lvlJc w:val="right"/>
      <w:pPr>
        <w:ind w:left="4320" w:hanging="180"/>
      </w:pPr>
    </w:lvl>
    <w:lvl w:ilvl="6" w:tplc="8C5AE306">
      <w:start w:val="1"/>
      <w:numFmt w:val="decimal"/>
      <w:lvlText w:val="%7."/>
      <w:lvlJc w:val="left"/>
      <w:pPr>
        <w:ind w:left="5040" w:hanging="360"/>
      </w:pPr>
    </w:lvl>
    <w:lvl w:ilvl="7" w:tplc="F108898E">
      <w:start w:val="1"/>
      <w:numFmt w:val="lowerLetter"/>
      <w:lvlText w:val="%8."/>
      <w:lvlJc w:val="left"/>
      <w:pPr>
        <w:ind w:left="5760" w:hanging="360"/>
      </w:pPr>
    </w:lvl>
    <w:lvl w:ilvl="8" w:tplc="83E8DDF8">
      <w:start w:val="1"/>
      <w:numFmt w:val="lowerRoman"/>
      <w:lvlText w:val="%9."/>
      <w:lvlJc w:val="right"/>
      <w:pPr>
        <w:ind w:left="6480" w:hanging="180"/>
      </w:pPr>
    </w:lvl>
  </w:abstractNum>
  <w:abstractNum w:abstractNumId="13" w15:restartNumberingAfterBreak="0">
    <w:nsid w:val="3F7D5565"/>
    <w:multiLevelType w:val="hybridMultilevel"/>
    <w:tmpl w:val="9B2EB968"/>
    <w:lvl w:ilvl="0" w:tplc="5DBEC1AA">
      <w:start w:val="1"/>
      <w:numFmt w:val="bullet"/>
      <w:lvlText w:val=""/>
      <w:lvlJc w:val="left"/>
      <w:pPr>
        <w:ind w:left="720" w:hanging="360"/>
      </w:pPr>
      <w:rPr>
        <w:rFonts w:ascii="Symbol" w:hAnsi="Symbol" w:hint="default"/>
      </w:rPr>
    </w:lvl>
    <w:lvl w:ilvl="1" w:tplc="0890BA26">
      <w:start w:val="1"/>
      <w:numFmt w:val="bullet"/>
      <w:lvlText w:val="o"/>
      <w:lvlJc w:val="left"/>
      <w:pPr>
        <w:ind w:left="1440" w:hanging="360"/>
      </w:pPr>
      <w:rPr>
        <w:rFonts w:ascii="Courier New" w:hAnsi="Courier New" w:hint="default"/>
      </w:rPr>
    </w:lvl>
    <w:lvl w:ilvl="2" w:tplc="D0CA6F0E">
      <w:start w:val="1"/>
      <w:numFmt w:val="bullet"/>
      <w:lvlText w:val=""/>
      <w:lvlJc w:val="left"/>
      <w:pPr>
        <w:ind w:left="2160" w:hanging="360"/>
      </w:pPr>
      <w:rPr>
        <w:rFonts w:ascii="Wingdings" w:hAnsi="Wingdings" w:hint="default"/>
      </w:rPr>
    </w:lvl>
    <w:lvl w:ilvl="3" w:tplc="F4F60936">
      <w:start w:val="1"/>
      <w:numFmt w:val="bullet"/>
      <w:lvlText w:val=""/>
      <w:lvlJc w:val="left"/>
      <w:pPr>
        <w:ind w:left="2880" w:hanging="360"/>
      </w:pPr>
      <w:rPr>
        <w:rFonts w:ascii="Symbol" w:hAnsi="Symbol" w:hint="default"/>
      </w:rPr>
    </w:lvl>
    <w:lvl w:ilvl="4" w:tplc="9AAAFF74">
      <w:start w:val="1"/>
      <w:numFmt w:val="bullet"/>
      <w:lvlText w:val="o"/>
      <w:lvlJc w:val="left"/>
      <w:pPr>
        <w:ind w:left="3600" w:hanging="360"/>
      </w:pPr>
      <w:rPr>
        <w:rFonts w:ascii="Courier New" w:hAnsi="Courier New" w:hint="default"/>
      </w:rPr>
    </w:lvl>
    <w:lvl w:ilvl="5" w:tplc="9502E0C8">
      <w:start w:val="1"/>
      <w:numFmt w:val="bullet"/>
      <w:lvlText w:val=""/>
      <w:lvlJc w:val="left"/>
      <w:pPr>
        <w:ind w:left="4320" w:hanging="360"/>
      </w:pPr>
      <w:rPr>
        <w:rFonts w:ascii="Wingdings" w:hAnsi="Wingdings" w:hint="default"/>
      </w:rPr>
    </w:lvl>
    <w:lvl w:ilvl="6" w:tplc="F2ECE8C8">
      <w:start w:val="1"/>
      <w:numFmt w:val="bullet"/>
      <w:lvlText w:val=""/>
      <w:lvlJc w:val="left"/>
      <w:pPr>
        <w:ind w:left="5040" w:hanging="360"/>
      </w:pPr>
      <w:rPr>
        <w:rFonts w:ascii="Symbol" w:hAnsi="Symbol" w:hint="default"/>
      </w:rPr>
    </w:lvl>
    <w:lvl w:ilvl="7" w:tplc="CAD6226E">
      <w:start w:val="1"/>
      <w:numFmt w:val="bullet"/>
      <w:lvlText w:val="o"/>
      <w:lvlJc w:val="left"/>
      <w:pPr>
        <w:ind w:left="5760" w:hanging="360"/>
      </w:pPr>
      <w:rPr>
        <w:rFonts w:ascii="Courier New" w:hAnsi="Courier New" w:hint="default"/>
      </w:rPr>
    </w:lvl>
    <w:lvl w:ilvl="8" w:tplc="1E643BF0">
      <w:start w:val="1"/>
      <w:numFmt w:val="bullet"/>
      <w:lvlText w:val=""/>
      <w:lvlJc w:val="left"/>
      <w:pPr>
        <w:ind w:left="6480" w:hanging="360"/>
      </w:pPr>
      <w:rPr>
        <w:rFonts w:ascii="Wingdings" w:hAnsi="Wingdings" w:hint="default"/>
      </w:rPr>
    </w:lvl>
  </w:abstractNum>
  <w:abstractNum w:abstractNumId="14" w15:restartNumberingAfterBreak="0">
    <w:nsid w:val="404A0F7B"/>
    <w:multiLevelType w:val="hybridMultilevel"/>
    <w:tmpl w:val="2E748730"/>
    <w:lvl w:ilvl="0" w:tplc="BFC0D94A">
      <w:start w:val="1"/>
      <w:numFmt w:val="bullet"/>
      <w:lvlText w:val=""/>
      <w:lvlJc w:val="left"/>
      <w:pPr>
        <w:ind w:left="720" w:hanging="360"/>
      </w:pPr>
      <w:rPr>
        <w:rFonts w:ascii="Symbol" w:hAnsi="Symbol" w:hint="default"/>
      </w:rPr>
    </w:lvl>
    <w:lvl w:ilvl="1" w:tplc="6C883DEE">
      <w:start w:val="1"/>
      <w:numFmt w:val="bullet"/>
      <w:lvlText w:val="o"/>
      <w:lvlJc w:val="left"/>
      <w:pPr>
        <w:ind w:left="1440" w:hanging="360"/>
      </w:pPr>
      <w:rPr>
        <w:rFonts w:ascii="Courier New" w:hAnsi="Courier New" w:hint="default"/>
      </w:rPr>
    </w:lvl>
    <w:lvl w:ilvl="2" w:tplc="3B28EF7E">
      <w:start w:val="1"/>
      <w:numFmt w:val="bullet"/>
      <w:lvlText w:val=""/>
      <w:lvlJc w:val="left"/>
      <w:pPr>
        <w:ind w:left="2160" w:hanging="360"/>
      </w:pPr>
      <w:rPr>
        <w:rFonts w:ascii="Wingdings" w:hAnsi="Wingdings" w:hint="default"/>
      </w:rPr>
    </w:lvl>
    <w:lvl w:ilvl="3" w:tplc="7DA21794">
      <w:start w:val="1"/>
      <w:numFmt w:val="bullet"/>
      <w:lvlText w:val=""/>
      <w:lvlJc w:val="left"/>
      <w:pPr>
        <w:ind w:left="2880" w:hanging="360"/>
      </w:pPr>
      <w:rPr>
        <w:rFonts w:ascii="Symbol" w:hAnsi="Symbol" w:hint="default"/>
      </w:rPr>
    </w:lvl>
    <w:lvl w:ilvl="4" w:tplc="0F6047C6">
      <w:start w:val="1"/>
      <w:numFmt w:val="bullet"/>
      <w:lvlText w:val="o"/>
      <w:lvlJc w:val="left"/>
      <w:pPr>
        <w:ind w:left="3600" w:hanging="360"/>
      </w:pPr>
      <w:rPr>
        <w:rFonts w:ascii="Courier New" w:hAnsi="Courier New" w:hint="default"/>
      </w:rPr>
    </w:lvl>
    <w:lvl w:ilvl="5" w:tplc="FA949D72">
      <w:start w:val="1"/>
      <w:numFmt w:val="bullet"/>
      <w:lvlText w:val=""/>
      <w:lvlJc w:val="left"/>
      <w:pPr>
        <w:ind w:left="4320" w:hanging="360"/>
      </w:pPr>
      <w:rPr>
        <w:rFonts w:ascii="Wingdings" w:hAnsi="Wingdings" w:hint="default"/>
      </w:rPr>
    </w:lvl>
    <w:lvl w:ilvl="6" w:tplc="9BBA9F60">
      <w:start w:val="1"/>
      <w:numFmt w:val="bullet"/>
      <w:lvlText w:val=""/>
      <w:lvlJc w:val="left"/>
      <w:pPr>
        <w:ind w:left="5040" w:hanging="360"/>
      </w:pPr>
      <w:rPr>
        <w:rFonts w:ascii="Symbol" w:hAnsi="Symbol" w:hint="default"/>
      </w:rPr>
    </w:lvl>
    <w:lvl w:ilvl="7" w:tplc="C32621BA">
      <w:start w:val="1"/>
      <w:numFmt w:val="bullet"/>
      <w:lvlText w:val="o"/>
      <w:lvlJc w:val="left"/>
      <w:pPr>
        <w:ind w:left="5760" w:hanging="360"/>
      </w:pPr>
      <w:rPr>
        <w:rFonts w:ascii="Courier New" w:hAnsi="Courier New" w:hint="default"/>
      </w:rPr>
    </w:lvl>
    <w:lvl w:ilvl="8" w:tplc="1DDA73A0">
      <w:start w:val="1"/>
      <w:numFmt w:val="bullet"/>
      <w:lvlText w:val=""/>
      <w:lvlJc w:val="left"/>
      <w:pPr>
        <w:ind w:left="6480" w:hanging="360"/>
      </w:pPr>
      <w:rPr>
        <w:rFonts w:ascii="Wingdings" w:hAnsi="Wingdings" w:hint="default"/>
      </w:rPr>
    </w:lvl>
  </w:abstractNum>
  <w:abstractNum w:abstractNumId="15" w15:restartNumberingAfterBreak="0">
    <w:nsid w:val="4561522D"/>
    <w:multiLevelType w:val="hybridMultilevel"/>
    <w:tmpl w:val="94BEA2FE"/>
    <w:lvl w:ilvl="0" w:tplc="8C368AA8">
      <w:start w:val="1"/>
      <w:numFmt w:val="bullet"/>
      <w:lvlText w:val=""/>
      <w:lvlJc w:val="left"/>
      <w:pPr>
        <w:ind w:left="720" w:hanging="360"/>
      </w:pPr>
      <w:rPr>
        <w:rFonts w:ascii="Symbol" w:hAnsi="Symbol" w:hint="default"/>
      </w:rPr>
    </w:lvl>
    <w:lvl w:ilvl="1" w:tplc="F00ED052">
      <w:start w:val="1"/>
      <w:numFmt w:val="bullet"/>
      <w:lvlText w:val="o"/>
      <w:lvlJc w:val="left"/>
      <w:pPr>
        <w:ind w:left="1440" w:hanging="360"/>
      </w:pPr>
      <w:rPr>
        <w:rFonts w:ascii="Courier New" w:hAnsi="Courier New" w:hint="default"/>
      </w:rPr>
    </w:lvl>
    <w:lvl w:ilvl="2" w:tplc="7E6A4B32">
      <w:start w:val="1"/>
      <w:numFmt w:val="bullet"/>
      <w:lvlText w:val=""/>
      <w:lvlJc w:val="left"/>
      <w:pPr>
        <w:ind w:left="2160" w:hanging="360"/>
      </w:pPr>
      <w:rPr>
        <w:rFonts w:ascii="Wingdings" w:hAnsi="Wingdings" w:hint="default"/>
      </w:rPr>
    </w:lvl>
    <w:lvl w:ilvl="3" w:tplc="2DE87E52">
      <w:start w:val="1"/>
      <w:numFmt w:val="bullet"/>
      <w:lvlText w:val=""/>
      <w:lvlJc w:val="left"/>
      <w:pPr>
        <w:ind w:left="2880" w:hanging="360"/>
      </w:pPr>
      <w:rPr>
        <w:rFonts w:ascii="Symbol" w:hAnsi="Symbol" w:hint="default"/>
      </w:rPr>
    </w:lvl>
    <w:lvl w:ilvl="4" w:tplc="AB9E45F2">
      <w:start w:val="1"/>
      <w:numFmt w:val="bullet"/>
      <w:lvlText w:val="o"/>
      <w:lvlJc w:val="left"/>
      <w:pPr>
        <w:ind w:left="3600" w:hanging="360"/>
      </w:pPr>
      <w:rPr>
        <w:rFonts w:ascii="Courier New" w:hAnsi="Courier New" w:hint="default"/>
      </w:rPr>
    </w:lvl>
    <w:lvl w:ilvl="5" w:tplc="BDB0A518">
      <w:start w:val="1"/>
      <w:numFmt w:val="bullet"/>
      <w:lvlText w:val=""/>
      <w:lvlJc w:val="left"/>
      <w:pPr>
        <w:ind w:left="4320" w:hanging="360"/>
      </w:pPr>
      <w:rPr>
        <w:rFonts w:ascii="Wingdings" w:hAnsi="Wingdings" w:hint="default"/>
      </w:rPr>
    </w:lvl>
    <w:lvl w:ilvl="6" w:tplc="0D6AE9CE">
      <w:start w:val="1"/>
      <w:numFmt w:val="bullet"/>
      <w:lvlText w:val=""/>
      <w:lvlJc w:val="left"/>
      <w:pPr>
        <w:ind w:left="5040" w:hanging="360"/>
      </w:pPr>
      <w:rPr>
        <w:rFonts w:ascii="Symbol" w:hAnsi="Symbol" w:hint="default"/>
      </w:rPr>
    </w:lvl>
    <w:lvl w:ilvl="7" w:tplc="3EE2EDCA">
      <w:start w:val="1"/>
      <w:numFmt w:val="bullet"/>
      <w:lvlText w:val="o"/>
      <w:lvlJc w:val="left"/>
      <w:pPr>
        <w:ind w:left="5760" w:hanging="360"/>
      </w:pPr>
      <w:rPr>
        <w:rFonts w:ascii="Courier New" w:hAnsi="Courier New" w:hint="default"/>
      </w:rPr>
    </w:lvl>
    <w:lvl w:ilvl="8" w:tplc="054C764E">
      <w:start w:val="1"/>
      <w:numFmt w:val="bullet"/>
      <w:lvlText w:val=""/>
      <w:lvlJc w:val="left"/>
      <w:pPr>
        <w:ind w:left="6480" w:hanging="360"/>
      </w:pPr>
      <w:rPr>
        <w:rFonts w:ascii="Wingdings" w:hAnsi="Wingdings" w:hint="default"/>
      </w:rPr>
    </w:lvl>
  </w:abstractNum>
  <w:abstractNum w:abstractNumId="16" w15:restartNumberingAfterBreak="0">
    <w:nsid w:val="536D370C"/>
    <w:multiLevelType w:val="hybridMultilevel"/>
    <w:tmpl w:val="6966C6BE"/>
    <w:lvl w:ilvl="0" w:tplc="E498330A">
      <w:numFmt w:val="none"/>
      <w:lvlText w:val=""/>
      <w:lvlJc w:val="left"/>
      <w:pPr>
        <w:tabs>
          <w:tab w:val="num" w:pos="360"/>
        </w:tabs>
      </w:pPr>
    </w:lvl>
    <w:lvl w:ilvl="1" w:tplc="80944A78">
      <w:start w:val="1"/>
      <w:numFmt w:val="lowerLetter"/>
      <w:lvlText w:val="%2."/>
      <w:lvlJc w:val="left"/>
      <w:pPr>
        <w:ind w:left="1440" w:hanging="360"/>
      </w:pPr>
    </w:lvl>
    <w:lvl w:ilvl="2" w:tplc="74765AA2">
      <w:start w:val="1"/>
      <w:numFmt w:val="lowerRoman"/>
      <w:lvlText w:val="%3."/>
      <w:lvlJc w:val="right"/>
      <w:pPr>
        <w:ind w:left="2160" w:hanging="180"/>
      </w:pPr>
    </w:lvl>
    <w:lvl w:ilvl="3" w:tplc="6FFCA862">
      <w:start w:val="1"/>
      <w:numFmt w:val="decimal"/>
      <w:lvlText w:val="%4."/>
      <w:lvlJc w:val="left"/>
      <w:pPr>
        <w:ind w:left="2880" w:hanging="360"/>
      </w:pPr>
    </w:lvl>
    <w:lvl w:ilvl="4" w:tplc="565A5070">
      <w:start w:val="1"/>
      <w:numFmt w:val="lowerLetter"/>
      <w:lvlText w:val="%5."/>
      <w:lvlJc w:val="left"/>
      <w:pPr>
        <w:ind w:left="3600" w:hanging="360"/>
      </w:pPr>
    </w:lvl>
    <w:lvl w:ilvl="5" w:tplc="35764B0A">
      <w:start w:val="1"/>
      <w:numFmt w:val="lowerRoman"/>
      <w:lvlText w:val="%6."/>
      <w:lvlJc w:val="right"/>
      <w:pPr>
        <w:ind w:left="4320" w:hanging="180"/>
      </w:pPr>
    </w:lvl>
    <w:lvl w:ilvl="6" w:tplc="22EC2F20">
      <w:start w:val="1"/>
      <w:numFmt w:val="decimal"/>
      <w:lvlText w:val="%7."/>
      <w:lvlJc w:val="left"/>
      <w:pPr>
        <w:ind w:left="5040" w:hanging="360"/>
      </w:pPr>
    </w:lvl>
    <w:lvl w:ilvl="7" w:tplc="2C7E520A">
      <w:start w:val="1"/>
      <w:numFmt w:val="lowerLetter"/>
      <w:lvlText w:val="%8."/>
      <w:lvlJc w:val="left"/>
      <w:pPr>
        <w:ind w:left="5760" w:hanging="360"/>
      </w:pPr>
    </w:lvl>
    <w:lvl w:ilvl="8" w:tplc="B83EB65C">
      <w:start w:val="1"/>
      <w:numFmt w:val="lowerRoman"/>
      <w:lvlText w:val="%9."/>
      <w:lvlJc w:val="right"/>
      <w:pPr>
        <w:ind w:left="6480" w:hanging="180"/>
      </w:pPr>
    </w:lvl>
  </w:abstractNum>
  <w:abstractNum w:abstractNumId="17" w15:restartNumberingAfterBreak="0">
    <w:nsid w:val="5372011E"/>
    <w:multiLevelType w:val="hybridMultilevel"/>
    <w:tmpl w:val="2CE47C34"/>
    <w:lvl w:ilvl="0" w:tplc="73540294">
      <w:start w:val="1"/>
      <w:numFmt w:val="bullet"/>
      <w:lvlText w:val=""/>
      <w:lvlJc w:val="left"/>
      <w:pPr>
        <w:ind w:left="720" w:hanging="360"/>
      </w:pPr>
      <w:rPr>
        <w:rFonts w:ascii="Symbol" w:hAnsi="Symbol" w:hint="default"/>
      </w:rPr>
    </w:lvl>
    <w:lvl w:ilvl="1" w:tplc="43907424">
      <w:start w:val="1"/>
      <w:numFmt w:val="bullet"/>
      <w:lvlText w:val=""/>
      <w:lvlJc w:val="left"/>
      <w:pPr>
        <w:ind w:left="1440" w:hanging="360"/>
      </w:pPr>
      <w:rPr>
        <w:rFonts w:ascii="Symbol" w:hAnsi="Symbol" w:hint="default"/>
      </w:rPr>
    </w:lvl>
    <w:lvl w:ilvl="2" w:tplc="EB3E50F0">
      <w:start w:val="1"/>
      <w:numFmt w:val="bullet"/>
      <w:lvlText w:val=""/>
      <w:lvlJc w:val="left"/>
      <w:pPr>
        <w:ind w:left="2160" w:hanging="360"/>
      </w:pPr>
      <w:rPr>
        <w:rFonts w:ascii="Wingdings" w:hAnsi="Wingdings" w:hint="default"/>
      </w:rPr>
    </w:lvl>
    <w:lvl w:ilvl="3" w:tplc="9E2A4530">
      <w:start w:val="1"/>
      <w:numFmt w:val="bullet"/>
      <w:lvlText w:val=""/>
      <w:lvlJc w:val="left"/>
      <w:pPr>
        <w:ind w:left="2880" w:hanging="360"/>
      </w:pPr>
      <w:rPr>
        <w:rFonts w:ascii="Symbol" w:hAnsi="Symbol" w:hint="default"/>
      </w:rPr>
    </w:lvl>
    <w:lvl w:ilvl="4" w:tplc="AB2EA4D0">
      <w:start w:val="1"/>
      <w:numFmt w:val="bullet"/>
      <w:lvlText w:val="o"/>
      <w:lvlJc w:val="left"/>
      <w:pPr>
        <w:ind w:left="3600" w:hanging="360"/>
      </w:pPr>
      <w:rPr>
        <w:rFonts w:ascii="Courier New" w:hAnsi="Courier New" w:hint="default"/>
      </w:rPr>
    </w:lvl>
    <w:lvl w:ilvl="5" w:tplc="6CE4C8F4">
      <w:start w:val="1"/>
      <w:numFmt w:val="bullet"/>
      <w:lvlText w:val=""/>
      <w:lvlJc w:val="left"/>
      <w:pPr>
        <w:ind w:left="4320" w:hanging="360"/>
      </w:pPr>
      <w:rPr>
        <w:rFonts w:ascii="Wingdings" w:hAnsi="Wingdings" w:hint="default"/>
      </w:rPr>
    </w:lvl>
    <w:lvl w:ilvl="6" w:tplc="CB68E49C">
      <w:start w:val="1"/>
      <w:numFmt w:val="bullet"/>
      <w:lvlText w:val=""/>
      <w:lvlJc w:val="left"/>
      <w:pPr>
        <w:ind w:left="5040" w:hanging="360"/>
      </w:pPr>
      <w:rPr>
        <w:rFonts w:ascii="Symbol" w:hAnsi="Symbol" w:hint="default"/>
      </w:rPr>
    </w:lvl>
    <w:lvl w:ilvl="7" w:tplc="CF907D16">
      <w:start w:val="1"/>
      <w:numFmt w:val="bullet"/>
      <w:lvlText w:val="o"/>
      <w:lvlJc w:val="left"/>
      <w:pPr>
        <w:ind w:left="5760" w:hanging="360"/>
      </w:pPr>
      <w:rPr>
        <w:rFonts w:ascii="Courier New" w:hAnsi="Courier New" w:hint="default"/>
      </w:rPr>
    </w:lvl>
    <w:lvl w:ilvl="8" w:tplc="4546E0D0">
      <w:start w:val="1"/>
      <w:numFmt w:val="bullet"/>
      <w:lvlText w:val=""/>
      <w:lvlJc w:val="left"/>
      <w:pPr>
        <w:ind w:left="6480" w:hanging="360"/>
      </w:pPr>
      <w:rPr>
        <w:rFonts w:ascii="Wingdings" w:hAnsi="Wingdings" w:hint="default"/>
      </w:rPr>
    </w:lvl>
  </w:abstractNum>
  <w:abstractNum w:abstractNumId="18" w15:restartNumberingAfterBreak="0">
    <w:nsid w:val="56B11137"/>
    <w:multiLevelType w:val="hybridMultilevel"/>
    <w:tmpl w:val="174AED68"/>
    <w:lvl w:ilvl="0" w:tplc="6EA654DA">
      <w:start w:val="1"/>
      <w:numFmt w:val="bullet"/>
      <w:lvlText w:val=""/>
      <w:lvlJc w:val="left"/>
      <w:pPr>
        <w:ind w:left="720" w:hanging="360"/>
      </w:pPr>
      <w:rPr>
        <w:rFonts w:ascii="Symbol" w:hAnsi="Symbol" w:hint="default"/>
      </w:rPr>
    </w:lvl>
    <w:lvl w:ilvl="1" w:tplc="8E1C3AE4">
      <w:start w:val="1"/>
      <w:numFmt w:val="bullet"/>
      <w:lvlText w:val="o"/>
      <w:lvlJc w:val="left"/>
      <w:pPr>
        <w:ind w:left="1440" w:hanging="360"/>
      </w:pPr>
      <w:rPr>
        <w:rFonts w:ascii="Courier New" w:hAnsi="Courier New" w:hint="default"/>
      </w:rPr>
    </w:lvl>
    <w:lvl w:ilvl="2" w:tplc="9B2EA042">
      <w:start w:val="1"/>
      <w:numFmt w:val="bullet"/>
      <w:lvlText w:val=""/>
      <w:lvlJc w:val="left"/>
      <w:pPr>
        <w:ind w:left="2160" w:hanging="360"/>
      </w:pPr>
      <w:rPr>
        <w:rFonts w:ascii="Wingdings" w:hAnsi="Wingdings" w:hint="default"/>
      </w:rPr>
    </w:lvl>
    <w:lvl w:ilvl="3" w:tplc="6EA4F6D6">
      <w:start w:val="1"/>
      <w:numFmt w:val="bullet"/>
      <w:lvlText w:val=""/>
      <w:lvlJc w:val="left"/>
      <w:pPr>
        <w:ind w:left="2880" w:hanging="360"/>
      </w:pPr>
      <w:rPr>
        <w:rFonts w:ascii="Symbol" w:hAnsi="Symbol" w:hint="default"/>
      </w:rPr>
    </w:lvl>
    <w:lvl w:ilvl="4" w:tplc="05C82092">
      <w:start w:val="1"/>
      <w:numFmt w:val="bullet"/>
      <w:lvlText w:val="o"/>
      <w:lvlJc w:val="left"/>
      <w:pPr>
        <w:ind w:left="3600" w:hanging="360"/>
      </w:pPr>
      <w:rPr>
        <w:rFonts w:ascii="Courier New" w:hAnsi="Courier New" w:hint="default"/>
      </w:rPr>
    </w:lvl>
    <w:lvl w:ilvl="5" w:tplc="F2CE5294">
      <w:start w:val="1"/>
      <w:numFmt w:val="bullet"/>
      <w:lvlText w:val=""/>
      <w:lvlJc w:val="left"/>
      <w:pPr>
        <w:ind w:left="4320" w:hanging="360"/>
      </w:pPr>
      <w:rPr>
        <w:rFonts w:ascii="Wingdings" w:hAnsi="Wingdings" w:hint="default"/>
      </w:rPr>
    </w:lvl>
    <w:lvl w:ilvl="6" w:tplc="7C1CABA6">
      <w:start w:val="1"/>
      <w:numFmt w:val="bullet"/>
      <w:lvlText w:val=""/>
      <w:lvlJc w:val="left"/>
      <w:pPr>
        <w:ind w:left="5040" w:hanging="360"/>
      </w:pPr>
      <w:rPr>
        <w:rFonts w:ascii="Symbol" w:hAnsi="Symbol" w:hint="default"/>
      </w:rPr>
    </w:lvl>
    <w:lvl w:ilvl="7" w:tplc="83F60014">
      <w:start w:val="1"/>
      <w:numFmt w:val="bullet"/>
      <w:lvlText w:val="o"/>
      <w:lvlJc w:val="left"/>
      <w:pPr>
        <w:ind w:left="5760" w:hanging="360"/>
      </w:pPr>
      <w:rPr>
        <w:rFonts w:ascii="Courier New" w:hAnsi="Courier New" w:hint="default"/>
      </w:rPr>
    </w:lvl>
    <w:lvl w:ilvl="8" w:tplc="3984FAFE">
      <w:start w:val="1"/>
      <w:numFmt w:val="bullet"/>
      <w:lvlText w:val=""/>
      <w:lvlJc w:val="left"/>
      <w:pPr>
        <w:ind w:left="6480" w:hanging="360"/>
      </w:pPr>
      <w:rPr>
        <w:rFonts w:ascii="Wingdings" w:hAnsi="Wingdings" w:hint="default"/>
      </w:rPr>
    </w:lvl>
  </w:abstractNum>
  <w:abstractNum w:abstractNumId="19" w15:restartNumberingAfterBreak="0">
    <w:nsid w:val="57E36B73"/>
    <w:multiLevelType w:val="hybridMultilevel"/>
    <w:tmpl w:val="C42C7B2A"/>
    <w:lvl w:ilvl="0" w:tplc="55C62670">
      <w:start w:val="1"/>
      <w:numFmt w:val="bullet"/>
      <w:lvlText w:val=""/>
      <w:lvlJc w:val="left"/>
      <w:pPr>
        <w:ind w:left="720" w:hanging="360"/>
      </w:pPr>
      <w:rPr>
        <w:rFonts w:ascii="Symbol" w:hAnsi="Symbol" w:hint="default"/>
      </w:rPr>
    </w:lvl>
    <w:lvl w:ilvl="1" w:tplc="DCE607D2">
      <w:start w:val="1"/>
      <w:numFmt w:val="bullet"/>
      <w:lvlText w:val="o"/>
      <w:lvlJc w:val="left"/>
      <w:pPr>
        <w:ind w:left="1440" w:hanging="360"/>
      </w:pPr>
      <w:rPr>
        <w:rFonts w:ascii="Courier New" w:hAnsi="Courier New" w:hint="default"/>
      </w:rPr>
    </w:lvl>
    <w:lvl w:ilvl="2" w:tplc="604E1172">
      <w:start w:val="1"/>
      <w:numFmt w:val="bullet"/>
      <w:lvlText w:val=""/>
      <w:lvlJc w:val="left"/>
      <w:pPr>
        <w:ind w:left="2160" w:hanging="360"/>
      </w:pPr>
      <w:rPr>
        <w:rFonts w:ascii="Wingdings" w:hAnsi="Wingdings" w:hint="default"/>
      </w:rPr>
    </w:lvl>
    <w:lvl w:ilvl="3" w:tplc="B17EE55E">
      <w:start w:val="1"/>
      <w:numFmt w:val="bullet"/>
      <w:lvlText w:val=""/>
      <w:lvlJc w:val="left"/>
      <w:pPr>
        <w:ind w:left="2880" w:hanging="360"/>
      </w:pPr>
      <w:rPr>
        <w:rFonts w:ascii="Symbol" w:hAnsi="Symbol" w:hint="default"/>
      </w:rPr>
    </w:lvl>
    <w:lvl w:ilvl="4" w:tplc="0674E940">
      <w:start w:val="1"/>
      <w:numFmt w:val="bullet"/>
      <w:lvlText w:val="o"/>
      <w:lvlJc w:val="left"/>
      <w:pPr>
        <w:ind w:left="3600" w:hanging="360"/>
      </w:pPr>
      <w:rPr>
        <w:rFonts w:ascii="Courier New" w:hAnsi="Courier New" w:hint="default"/>
      </w:rPr>
    </w:lvl>
    <w:lvl w:ilvl="5" w:tplc="DD6E493C">
      <w:start w:val="1"/>
      <w:numFmt w:val="bullet"/>
      <w:lvlText w:val=""/>
      <w:lvlJc w:val="left"/>
      <w:pPr>
        <w:ind w:left="4320" w:hanging="360"/>
      </w:pPr>
      <w:rPr>
        <w:rFonts w:ascii="Wingdings" w:hAnsi="Wingdings" w:hint="default"/>
      </w:rPr>
    </w:lvl>
    <w:lvl w:ilvl="6" w:tplc="0B924B66">
      <w:start w:val="1"/>
      <w:numFmt w:val="bullet"/>
      <w:lvlText w:val=""/>
      <w:lvlJc w:val="left"/>
      <w:pPr>
        <w:ind w:left="5040" w:hanging="360"/>
      </w:pPr>
      <w:rPr>
        <w:rFonts w:ascii="Symbol" w:hAnsi="Symbol" w:hint="default"/>
      </w:rPr>
    </w:lvl>
    <w:lvl w:ilvl="7" w:tplc="F27E8452">
      <w:start w:val="1"/>
      <w:numFmt w:val="bullet"/>
      <w:lvlText w:val="o"/>
      <w:lvlJc w:val="left"/>
      <w:pPr>
        <w:ind w:left="5760" w:hanging="360"/>
      </w:pPr>
      <w:rPr>
        <w:rFonts w:ascii="Courier New" w:hAnsi="Courier New" w:hint="default"/>
      </w:rPr>
    </w:lvl>
    <w:lvl w:ilvl="8" w:tplc="AC54BD9A">
      <w:start w:val="1"/>
      <w:numFmt w:val="bullet"/>
      <w:lvlText w:val=""/>
      <w:lvlJc w:val="left"/>
      <w:pPr>
        <w:ind w:left="6480" w:hanging="360"/>
      </w:pPr>
      <w:rPr>
        <w:rFonts w:ascii="Wingdings" w:hAnsi="Wingdings" w:hint="default"/>
      </w:rPr>
    </w:lvl>
  </w:abstractNum>
  <w:abstractNum w:abstractNumId="20" w15:restartNumberingAfterBreak="0">
    <w:nsid w:val="5B7C7323"/>
    <w:multiLevelType w:val="hybridMultilevel"/>
    <w:tmpl w:val="9D52F926"/>
    <w:lvl w:ilvl="0" w:tplc="B2BC6132">
      <w:start w:val="1"/>
      <w:numFmt w:val="decimal"/>
      <w:lvlText w:val="%1."/>
      <w:lvlJc w:val="left"/>
      <w:pPr>
        <w:ind w:left="720" w:hanging="360"/>
      </w:pPr>
    </w:lvl>
    <w:lvl w:ilvl="1" w:tplc="2E50FF20">
      <w:start w:val="1"/>
      <w:numFmt w:val="decimal"/>
      <w:lvlText w:val="%2."/>
      <w:lvlJc w:val="left"/>
      <w:pPr>
        <w:ind w:left="1440" w:hanging="360"/>
      </w:pPr>
    </w:lvl>
    <w:lvl w:ilvl="2" w:tplc="30127B92">
      <w:start w:val="1"/>
      <w:numFmt w:val="lowerRoman"/>
      <w:lvlText w:val="%3."/>
      <w:lvlJc w:val="right"/>
      <w:pPr>
        <w:ind w:left="2160" w:hanging="180"/>
      </w:pPr>
    </w:lvl>
    <w:lvl w:ilvl="3" w:tplc="2DAC9776">
      <w:start w:val="1"/>
      <w:numFmt w:val="decimal"/>
      <w:lvlText w:val="%4."/>
      <w:lvlJc w:val="left"/>
      <w:pPr>
        <w:ind w:left="2880" w:hanging="360"/>
      </w:pPr>
    </w:lvl>
    <w:lvl w:ilvl="4" w:tplc="28C216A0">
      <w:start w:val="1"/>
      <w:numFmt w:val="lowerLetter"/>
      <w:lvlText w:val="%5."/>
      <w:lvlJc w:val="left"/>
      <w:pPr>
        <w:ind w:left="3600" w:hanging="360"/>
      </w:pPr>
    </w:lvl>
    <w:lvl w:ilvl="5" w:tplc="38BAC240">
      <w:start w:val="1"/>
      <w:numFmt w:val="lowerRoman"/>
      <w:lvlText w:val="%6."/>
      <w:lvlJc w:val="right"/>
      <w:pPr>
        <w:ind w:left="4320" w:hanging="180"/>
      </w:pPr>
    </w:lvl>
    <w:lvl w:ilvl="6" w:tplc="C1E615E6">
      <w:start w:val="1"/>
      <w:numFmt w:val="decimal"/>
      <w:lvlText w:val="%7."/>
      <w:lvlJc w:val="left"/>
      <w:pPr>
        <w:ind w:left="5040" w:hanging="360"/>
      </w:pPr>
    </w:lvl>
    <w:lvl w:ilvl="7" w:tplc="682E0778">
      <w:start w:val="1"/>
      <w:numFmt w:val="lowerLetter"/>
      <w:lvlText w:val="%8."/>
      <w:lvlJc w:val="left"/>
      <w:pPr>
        <w:ind w:left="5760" w:hanging="360"/>
      </w:pPr>
    </w:lvl>
    <w:lvl w:ilvl="8" w:tplc="C3540AB0">
      <w:start w:val="1"/>
      <w:numFmt w:val="lowerRoman"/>
      <w:lvlText w:val="%9."/>
      <w:lvlJc w:val="right"/>
      <w:pPr>
        <w:ind w:left="6480" w:hanging="180"/>
      </w:pPr>
    </w:lvl>
  </w:abstractNum>
  <w:abstractNum w:abstractNumId="21" w15:restartNumberingAfterBreak="0">
    <w:nsid w:val="63DA5C8A"/>
    <w:multiLevelType w:val="hybridMultilevel"/>
    <w:tmpl w:val="BEC8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415D70"/>
    <w:multiLevelType w:val="hybridMultilevel"/>
    <w:tmpl w:val="AF0E5A1C"/>
    <w:lvl w:ilvl="0" w:tplc="6F9C3990">
      <w:start w:val="1"/>
      <w:numFmt w:val="decimal"/>
      <w:lvlText w:val="%1."/>
      <w:lvlJc w:val="left"/>
      <w:pPr>
        <w:ind w:left="720" w:hanging="360"/>
      </w:pPr>
    </w:lvl>
    <w:lvl w:ilvl="1" w:tplc="943645DE">
      <w:start w:val="1"/>
      <w:numFmt w:val="decimal"/>
      <w:lvlText w:val="%2."/>
      <w:lvlJc w:val="left"/>
      <w:pPr>
        <w:ind w:left="1440" w:hanging="360"/>
      </w:pPr>
    </w:lvl>
    <w:lvl w:ilvl="2" w:tplc="DF6015CA">
      <w:start w:val="1"/>
      <w:numFmt w:val="lowerRoman"/>
      <w:lvlText w:val="%3."/>
      <w:lvlJc w:val="right"/>
      <w:pPr>
        <w:ind w:left="2160" w:hanging="180"/>
      </w:pPr>
    </w:lvl>
    <w:lvl w:ilvl="3" w:tplc="5B4AB0E0">
      <w:start w:val="1"/>
      <w:numFmt w:val="decimal"/>
      <w:lvlText w:val="%4."/>
      <w:lvlJc w:val="left"/>
      <w:pPr>
        <w:ind w:left="2880" w:hanging="360"/>
      </w:pPr>
    </w:lvl>
    <w:lvl w:ilvl="4" w:tplc="FE92CE2A">
      <w:start w:val="1"/>
      <w:numFmt w:val="lowerLetter"/>
      <w:lvlText w:val="%5."/>
      <w:lvlJc w:val="left"/>
      <w:pPr>
        <w:ind w:left="3600" w:hanging="360"/>
      </w:pPr>
    </w:lvl>
    <w:lvl w:ilvl="5" w:tplc="DE981434">
      <w:start w:val="1"/>
      <w:numFmt w:val="lowerRoman"/>
      <w:lvlText w:val="%6."/>
      <w:lvlJc w:val="right"/>
      <w:pPr>
        <w:ind w:left="4320" w:hanging="180"/>
      </w:pPr>
    </w:lvl>
    <w:lvl w:ilvl="6" w:tplc="4C3E764C">
      <w:start w:val="1"/>
      <w:numFmt w:val="decimal"/>
      <w:lvlText w:val="%7."/>
      <w:lvlJc w:val="left"/>
      <w:pPr>
        <w:ind w:left="5040" w:hanging="360"/>
      </w:pPr>
    </w:lvl>
    <w:lvl w:ilvl="7" w:tplc="E0F491D8">
      <w:start w:val="1"/>
      <w:numFmt w:val="lowerLetter"/>
      <w:lvlText w:val="%8."/>
      <w:lvlJc w:val="left"/>
      <w:pPr>
        <w:ind w:left="5760" w:hanging="360"/>
      </w:pPr>
    </w:lvl>
    <w:lvl w:ilvl="8" w:tplc="6D583F00">
      <w:start w:val="1"/>
      <w:numFmt w:val="lowerRoman"/>
      <w:lvlText w:val="%9."/>
      <w:lvlJc w:val="right"/>
      <w:pPr>
        <w:ind w:left="6480" w:hanging="180"/>
      </w:pPr>
    </w:lvl>
  </w:abstractNum>
  <w:abstractNum w:abstractNumId="23" w15:restartNumberingAfterBreak="0">
    <w:nsid w:val="6E9929FD"/>
    <w:multiLevelType w:val="hybridMultilevel"/>
    <w:tmpl w:val="09D8191A"/>
    <w:lvl w:ilvl="0" w:tplc="394A4E7C">
      <w:start w:val="1"/>
      <w:numFmt w:val="decimal"/>
      <w:lvlText w:val="%1."/>
      <w:lvlJc w:val="left"/>
      <w:pPr>
        <w:ind w:left="720" w:hanging="360"/>
      </w:pPr>
    </w:lvl>
    <w:lvl w:ilvl="1" w:tplc="6E1A62E8">
      <w:start w:val="1"/>
      <w:numFmt w:val="decimal"/>
      <w:lvlText w:val="%2."/>
      <w:lvlJc w:val="left"/>
      <w:pPr>
        <w:ind w:left="1440" w:hanging="360"/>
      </w:pPr>
    </w:lvl>
    <w:lvl w:ilvl="2" w:tplc="DF764A72">
      <w:start w:val="1"/>
      <w:numFmt w:val="lowerRoman"/>
      <w:lvlText w:val="%3."/>
      <w:lvlJc w:val="right"/>
      <w:pPr>
        <w:ind w:left="2160" w:hanging="180"/>
      </w:pPr>
    </w:lvl>
    <w:lvl w:ilvl="3" w:tplc="5A34047A">
      <w:start w:val="1"/>
      <w:numFmt w:val="decimal"/>
      <w:lvlText w:val="%4."/>
      <w:lvlJc w:val="left"/>
      <w:pPr>
        <w:ind w:left="2880" w:hanging="360"/>
      </w:pPr>
    </w:lvl>
    <w:lvl w:ilvl="4" w:tplc="1F6CD5EE">
      <w:start w:val="1"/>
      <w:numFmt w:val="lowerLetter"/>
      <w:lvlText w:val="%5."/>
      <w:lvlJc w:val="left"/>
      <w:pPr>
        <w:ind w:left="3600" w:hanging="360"/>
      </w:pPr>
    </w:lvl>
    <w:lvl w:ilvl="5" w:tplc="96441F62">
      <w:start w:val="1"/>
      <w:numFmt w:val="lowerRoman"/>
      <w:lvlText w:val="%6."/>
      <w:lvlJc w:val="right"/>
      <w:pPr>
        <w:ind w:left="4320" w:hanging="180"/>
      </w:pPr>
    </w:lvl>
    <w:lvl w:ilvl="6" w:tplc="5CD487E6">
      <w:start w:val="1"/>
      <w:numFmt w:val="decimal"/>
      <w:lvlText w:val="%7."/>
      <w:lvlJc w:val="left"/>
      <w:pPr>
        <w:ind w:left="5040" w:hanging="360"/>
      </w:pPr>
    </w:lvl>
    <w:lvl w:ilvl="7" w:tplc="119E3D66">
      <w:start w:val="1"/>
      <w:numFmt w:val="lowerLetter"/>
      <w:lvlText w:val="%8."/>
      <w:lvlJc w:val="left"/>
      <w:pPr>
        <w:ind w:left="5760" w:hanging="360"/>
      </w:pPr>
    </w:lvl>
    <w:lvl w:ilvl="8" w:tplc="D3D06F20">
      <w:start w:val="1"/>
      <w:numFmt w:val="lowerRoman"/>
      <w:lvlText w:val="%9."/>
      <w:lvlJc w:val="right"/>
      <w:pPr>
        <w:ind w:left="6480" w:hanging="180"/>
      </w:pPr>
    </w:lvl>
  </w:abstractNum>
  <w:abstractNum w:abstractNumId="24" w15:restartNumberingAfterBreak="0">
    <w:nsid w:val="731652A7"/>
    <w:multiLevelType w:val="hybridMultilevel"/>
    <w:tmpl w:val="1A164762"/>
    <w:lvl w:ilvl="0" w:tplc="EC02B716">
      <w:start w:val="1"/>
      <w:numFmt w:val="decimal"/>
      <w:lvlText w:val="%1."/>
      <w:lvlJc w:val="left"/>
      <w:pPr>
        <w:ind w:left="720" w:hanging="360"/>
      </w:pPr>
    </w:lvl>
    <w:lvl w:ilvl="1" w:tplc="538E082E">
      <w:start w:val="1"/>
      <w:numFmt w:val="decimal"/>
      <w:lvlText w:val="%2."/>
      <w:lvlJc w:val="left"/>
      <w:pPr>
        <w:ind w:left="1440" w:hanging="360"/>
      </w:pPr>
    </w:lvl>
    <w:lvl w:ilvl="2" w:tplc="3F0032B0">
      <w:start w:val="1"/>
      <w:numFmt w:val="lowerRoman"/>
      <w:lvlText w:val="%3."/>
      <w:lvlJc w:val="right"/>
      <w:pPr>
        <w:ind w:left="2160" w:hanging="180"/>
      </w:pPr>
    </w:lvl>
    <w:lvl w:ilvl="3" w:tplc="F738AABC">
      <w:start w:val="1"/>
      <w:numFmt w:val="decimal"/>
      <w:lvlText w:val="%4."/>
      <w:lvlJc w:val="left"/>
      <w:pPr>
        <w:ind w:left="2880" w:hanging="360"/>
      </w:pPr>
    </w:lvl>
    <w:lvl w:ilvl="4" w:tplc="96A4B908">
      <w:start w:val="1"/>
      <w:numFmt w:val="lowerLetter"/>
      <w:lvlText w:val="%5."/>
      <w:lvlJc w:val="left"/>
      <w:pPr>
        <w:ind w:left="3600" w:hanging="360"/>
      </w:pPr>
    </w:lvl>
    <w:lvl w:ilvl="5" w:tplc="DDF0DC98">
      <w:start w:val="1"/>
      <w:numFmt w:val="lowerRoman"/>
      <w:lvlText w:val="%6."/>
      <w:lvlJc w:val="right"/>
      <w:pPr>
        <w:ind w:left="4320" w:hanging="180"/>
      </w:pPr>
    </w:lvl>
    <w:lvl w:ilvl="6" w:tplc="4894D3B0">
      <w:start w:val="1"/>
      <w:numFmt w:val="decimal"/>
      <w:lvlText w:val="%7."/>
      <w:lvlJc w:val="left"/>
      <w:pPr>
        <w:ind w:left="5040" w:hanging="360"/>
      </w:pPr>
    </w:lvl>
    <w:lvl w:ilvl="7" w:tplc="AB3EF0D8">
      <w:start w:val="1"/>
      <w:numFmt w:val="lowerLetter"/>
      <w:lvlText w:val="%8."/>
      <w:lvlJc w:val="left"/>
      <w:pPr>
        <w:ind w:left="5760" w:hanging="360"/>
      </w:pPr>
    </w:lvl>
    <w:lvl w:ilvl="8" w:tplc="393E4BF2">
      <w:start w:val="1"/>
      <w:numFmt w:val="lowerRoman"/>
      <w:lvlText w:val="%9."/>
      <w:lvlJc w:val="right"/>
      <w:pPr>
        <w:ind w:left="6480" w:hanging="180"/>
      </w:pPr>
    </w:lvl>
  </w:abstractNum>
  <w:abstractNum w:abstractNumId="25" w15:restartNumberingAfterBreak="0">
    <w:nsid w:val="762660BA"/>
    <w:multiLevelType w:val="hybridMultilevel"/>
    <w:tmpl w:val="061CD6E8"/>
    <w:lvl w:ilvl="0" w:tplc="0F2C844E">
      <w:start w:val="1"/>
      <w:numFmt w:val="bullet"/>
      <w:lvlText w:val=""/>
      <w:lvlJc w:val="left"/>
      <w:pPr>
        <w:ind w:left="720" w:hanging="360"/>
      </w:pPr>
      <w:rPr>
        <w:rFonts w:ascii="Symbol" w:hAnsi="Symbol" w:hint="default"/>
      </w:rPr>
    </w:lvl>
    <w:lvl w:ilvl="1" w:tplc="092087D8">
      <w:start w:val="1"/>
      <w:numFmt w:val="bullet"/>
      <w:lvlText w:val="o"/>
      <w:lvlJc w:val="left"/>
      <w:pPr>
        <w:ind w:left="1440" w:hanging="360"/>
      </w:pPr>
      <w:rPr>
        <w:rFonts w:ascii="Courier New" w:hAnsi="Courier New" w:hint="default"/>
      </w:rPr>
    </w:lvl>
    <w:lvl w:ilvl="2" w:tplc="EA5C6224">
      <w:start w:val="1"/>
      <w:numFmt w:val="bullet"/>
      <w:lvlText w:val=""/>
      <w:lvlJc w:val="left"/>
      <w:pPr>
        <w:ind w:left="2160" w:hanging="360"/>
      </w:pPr>
      <w:rPr>
        <w:rFonts w:ascii="Wingdings" w:hAnsi="Wingdings" w:hint="default"/>
      </w:rPr>
    </w:lvl>
    <w:lvl w:ilvl="3" w:tplc="64125D2E">
      <w:start w:val="1"/>
      <w:numFmt w:val="bullet"/>
      <w:lvlText w:val=""/>
      <w:lvlJc w:val="left"/>
      <w:pPr>
        <w:ind w:left="2880" w:hanging="360"/>
      </w:pPr>
      <w:rPr>
        <w:rFonts w:ascii="Symbol" w:hAnsi="Symbol" w:hint="default"/>
      </w:rPr>
    </w:lvl>
    <w:lvl w:ilvl="4" w:tplc="40661632">
      <w:start w:val="1"/>
      <w:numFmt w:val="bullet"/>
      <w:lvlText w:val="o"/>
      <w:lvlJc w:val="left"/>
      <w:pPr>
        <w:ind w:left="3600" w:hanging="360"/>
      </w:pPr>
      <w:rPr>
        <w:rFonts w:ascii="Courier New" w:hAnsi="Courier New" w:hint="default"/>
      </w:rPr>
    </w:lvl>
    <w:lvl w:ilvl="5" w:tplc="CFBE6936">
      <w:start w:val="1"/>
      <w:numFmt w:val="bullet"/>
      <w:lvlText w:val=""/>
      <w:lvlJc w:val="left"/>
      <w:pPr>
        <w:ind w:left="4320" w:hanging="360"/>
      </w:pPr>
      <w:rPr>
        <w:rFonts w:ascii="Wingdings" w:hAnsi="Wingdings" w:hint="default"/>
      </w:rPr>
    </w:lvl>
    <w:lvl w:ilvl="6" w:tplc="A418BE44">
      <w:start w:val="1"/>
      <w:numFmt w:val="bullet"/>
      <w:lvlText w:val=""/>
      <w:lvlJc w:val="left"/>
      <w:pPr>
        <w:ind w:left="5040" w:hanging="360"/>
      </w:pPr>
      <w:rPr>
        <w:rFonts w:ascii="Symbol" w:hAnsi="Symbol" w:hint="default"/>
      </w:rPr>
    </w:lvl>
    <w:lvl w:ilvl="7" w:tplc="CDDE55E2">
      <w:start w:val="1"/>
      <w:numFmt w:val="bullet"/>
      <w:lvlText w:val="o"/>
      <w:lvlJc w:val="left"/>
      <w:pPr>
        <w:ind w:left="5760" w:hanging="360"/>
      </w:pPr>
      <w:rPr>
        <w:rFonts w:ascii="Courier New" w:hAnsi="Courier New" w:hint="default"/>
      </w:rPr>
    </w:lvl>
    <w:lvl w:ilvl="8" w:tplc="13166FE0">
      <w:start w:val="1"/>
      <w:numFmt w:val="bullet"/>
      <w:lvlText w:val=""/>
      <w:lvlJc w:val="left"/>
      <w:pPr>
        <w:ind w:left="6480" w:hanging="360"/>
      </w:pPr>
      <w:rPr>
        <w:rFonts w:ascii="Wingdings" w:hAnsi="Wingdings" w:hint="default"/>
      </w:rPr>
    </w:lvl>
  </w:abstractNum>
  <w:abstractNum w:abstractNumId="26" w15:restartNumberingAfterBreak="0">
    <w:nsid w:val="7C77222F"/>
    <w:multiLevelType w:val="hybridMultilevel"/>
    <w:tmpl w:val="2F76257A"/>
    <w:lvl w:ilvl="0" w:tplc="346C5D82">
      <w:start w:val="1"/>
      <w:numFmt w:val="decimal"/>
      <w:lvlText w:val="%1."/>
      <w:lvlJc w:val="left"/>
      <w:pPr>
        <w:ind w:left="720" w:hanging="360"/>
      </w:pPr>
    </w:lvl>
    <w:lvl w:ilvl="1" w:tplc="9A6CB6EA">
      <w:start w:val="1"/>
      <w:numFmt w:val="decimal"/>
      <w:lvlText w:val="%2."/>
      <w:lvlJc w:val="left"/>
      <w:pPr>
        <w:ind w:left="1440" w:hanging="360"/>
      </w:pPr>
    </w:lvl>
    <w:lvl w:ilvl="2" w:tplc="B77E0A64">
      <w:start w:val="1"/>
      <w:numFmt w:val="lowerRoman"/>
      <w:lvlText w:val="%3."/>
      <w:lvlJc w:val="right"/>
      <w:pPr>
        <w:ind w:left="2160" w:hanging="180"/>
      </w:pPr>
    </w:lvl>
    <w:lvl w:ilvl="3" w:tplc="D88AD86E">
      <w:start w:val="1"/>
      <w:numFmt w:val="decimal"/>
      <w:lvlText w:val="%4."/>
      <w:lvlJc w:val="left"/>
      <w:pPr>
        <w:ind w:left="2880" w:hanging="360"/>
      </w:pPr>
    </w:lvl>
    <w:lvl w:ilvl="4" w:tplc="98F20622">
      <w:start w:val="1"/>
      <w:numFmt w:val="lowerLetter"/>
      <w:lvlText w:val="%5."/>
      <w:lvlJc w:val="left"/>
      <w:pPr>
        <w:ind w:left="3600" w:hanging="360"/>
      </w:pPr>
    </w:lvl>
    <w:lvl w:ilvl="5" w:tplc="AFCCB4AC">
      <w:start w:val="1"/>
      <w:numFmt w:val="lowerRoman"/>
      <w:lvlText w:val="%6."/>
      <w:lvlJc w:val="right"/>
      <w:pPr>
        <w:ind w:left="4320" w:hanging="180"/>
      </w:pPr>
    </w:lvl>
    <w:lvl w:ilvl="6" w:tplc="D27096F8">
      <w:start w:val="1"/>
      <w:numFmt w:val="decimal"/>
      <w:lvlText w:val="%7."/>
      <w:lvlJc w:val="left"/>
      <w:pPr>
        <w:ind w:left="5040" w:hanging="360"/>
      </w:pPr>
    </w:lvl>
    <w:lvl w:ilvl="7" w:tplc="4B768374">
      <w:start w:val="1"/>
      <w:numFmt w:val="lowerLetter"/>
      <w:lvlText w:val="%8."/>
      <w:lvlJc w:val="left"/>
      <w:pPr>
        <w:ind w:left="5760" w:hanging="360"/>
      </w:pPr>
    </w:lvl>
    <w:lvl w:ilvl="8" w:tplc="77B00A12">
      <w:start w:val="1"/>
      <w:numFmt w:val="lowerRoman"/>
      <w:lvlText w:val="%9."/>
      <w:lvlJc w:val="right"/>
      <w:pPr>
        <w:ind w:left="6480" w:hanging="180"/>
      </w:pPr>
    </w:lvl>
  </w:abstractNum>
  <w:num w:numId="1">
    <w:abstractNumId w:val="0"/>
  </w:num>
  <w:num w:numId="2">
    <w:abstractNumId w:val="7"/>
  </w:num>
  <w:num w:numId="3">
    <w:abstractNumId w:val="21"/>
  </w:num>
  <w:num w:numId="4">
    <w:abstractNumId w:val="13"/>
  </w:num>
  <w:num w:numId="5">
    <w:abstractNumId w:val="19"/>
  </w:num>
  <w:num w:numId="6">
    <w:abstractNumId w:val="6"/>
  </w:num>
  <w:num w:numId="7">
    <w:abstractNumId w:val="18"/>
  </w:num>
  <w:num w:numId="8">
    <w:abstractNumId w:val="15"/>
  </w:num>
  <w:num w:numId="9">
    <w:abstractNumId w:val="9"/>
  </w:num>
  <w:num w:numId="10">
    <w:abstractNumId w:val="25"/>
  </w:num>
  <w:num w:numId="11">
    <w:abstractNumId w:val="8"/>
  </w:num>
  <w:num w:numId="12">
    <w:abstractNumId w:val="3"/>
  </w:num>
  <w:num w:numId="13">
    <w:abstractNumId w:val="10"/>
  </w:num>
  <w:num w:numId="14">
    <w:abstractNumId w:val="1"/>
  </w:num>
  <w:num w:numId="15">
    <w:abstractNumId w:val="12"/>
  </w:num>
  <w:num w:numId="16">
    <w:abstractNumId w:val="4"/>
  </w:num>
  <w:num w:numId="17">
    <w:abstractNumId w:val="14"/>
  </w:num>
  <w:num w:numId="18">
    <w:abstractNumId w:val="26"/>
  </w:num>
  <w:num w:numId="19">
    <w:abstractNumId w:val="20"/>
  </w:num>
  <w:num w:numId="20">
    <w:abstractNumId w:val="11"/>
  </w:num>
  <w:num w:numId="21">
    <w:abstractNumId w:val="22"/>
  </w:num>
  <w:num w:numId="22">
    <w:abstractNumId w:val="5"/>
  </w:num>
  <w:num w:numId="23">
    <w:abstractNumId w:val="16"/>
  </w:num>
  <w:num w:numId="24">
    <w:abstractNumId w:val="2"/>
  </w:num>
  <w:num w:numId="25">
    <w:abstractNumId w:val="24"/>
  </w:num>
  <w:num w:numId="26">
    <w:abstractNumId w:val="23"/>
  </w:num>
  <w:num w:numId="27">
    <w:abstractNumId w:val="17"/>
  </w:num>
  <w:num w:numId="28">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ny">
    <w15:presenceInfo w15:providerId="None" w15:userId="Kenny"/>
  </w15:person>
  <w15:person w15:author="Kenneth">
    <w15:presenceInfo w15:providerId="None" w15:userId="Kenne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2F"/>
    <w:rsid w:val="00030A5E"/>
    <w:rsid w:val="00144E4C"/>
    <w:rsid w:val="00200DDD"/>
    <w:rsid w:val="00447881"/>
    <w:rsid w:val="0049217D"/>
    <w:rsid w:val="00507D19"/>
    <w:rsid w:val="005107CE"/>
    <w:rsid w:val="00573F2D"/>
    <w:rsid w:val="00587900"/>
    <w:rsid w:val="006774C9"/>
    <w:rsid w:val="006974FF"/>
    <w:rsid w:val="007F5C77"/>
    <w:rsid w:val="007F6B20"/>
    <w:rsid w:val="00882D56"/>
    <w:rsid w:val="00956F74"/>
    <w:rsid w:val="00967AB8"/>
    <w:rsid w:val="00A9546D"/>
    <w:rsid w:val="00BA3D2F"/>
    <w:rsid w:val="00CC72CF"/>
    <w:rsid w:val="00D27428"/>
    <w:rsid w:val="00DE006F"/>
    <w:rsid w:val="00E00228"/>
    <w:rsid w:val="00F22E1D"/>
    <w:rsid w:val="00F630F4"/>
    <w:rsid w:val="00F811E7"/>
    <w:rsid w:val="00F9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0840AB"/>
  <w15:chartTrackingRefBased/>
  <w15:docId w15:val="{50DD8128-E687-40AA-9BFD-73710A1A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3D2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BA3D2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BA3D2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BA3D2F"/>
    <w:pPr>
      <w:numPr>
        <w:ilvl w:val="2"/>
        <w:numId w:val="1"/>
      </w:numPr>
      <w:spacing w:before="240" w:after="240"/>
      <w:outlineLvl w:val="2"/>
    </w:pPr>
    <w:rPr>
      <w:b/>
    </w:rPr>
  </w:style>
  <w:style w:type="paragraph" w:styleId="Heading4">
    <w:name w:val="heading 4"/>
    <w:basedOn w:val="Normal"/>
    <w:next w:val="Normal"/>
    <w:link w:val="Heading4Char"/>
    <w:qFormat/>
    <w:rsid w:val="00BA3D2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A3D2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A3D2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A3D2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A3D2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A3D2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D2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A3D2F"/>
    <w:rPr>
      <w:rFonts w:ascii="Times" w:eastAsia="Times New Roman" w:hAnsi="Times" w:cs="Times New Roman"/>
      <w:b/>
      <w:sz w:val="28"/>
      <w:szCs w:val="20"/>
    </w:rPr>
  </w:style>
  <w:style w:type="character" w:customStyle="1" w:styleId="Heading3Char">
    <w:name w:val="Heading 3 Char"/>
    <w:basedOn w:val="DefaultParagraphFont"/>
    <w:link w:val="Heading3"/>
    <w:rsid w:val="00BA3D2F"/>
    <w:rPr>
      <w:rFonts w:ascii="Times" w:eastAsia="Times New Roman" w:hAnsi="Times" w:cs="Times New Roman"/>
      <w:b/>
      <w:sz w:val="24"/>
      <w:szCs w:val="20"/>
    </w:rPr>
  </w:style>
  <w:style w:type="character" w:customStyle="1" w:styleId="Heading4Char">
    <w:name w:val="Heading 4 Char"/>
    <w:basedOn w:val="DefaultParagraphFont"/>
    <w:link w:val="Heading4"/>
    <w:rsid w:val="00BA3D2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A3D2F"/>
    <w:rPr>
      <w:rFonts w:ascii="Arial" w:eastAsia="Times New Roman" w:hAnsi="Arial" w:cs="Times New Roman"/>
      <w:szCs w:val="20"/>
    </w:rPr>
  </w:style>
  <w:style w:type="character" w:customStyle="1" w:styleId="Heading6Char">
    <w:name w:val="Heading 6 Char"/>
    <w:basedOn w:val="DefaultParagraphFont"/>
    <w:link w:val="Heading6"/>
    <w:rsid w:val="00BA3D2F"/>
    <w:rPr>
      <w:rFonts w:ascii="Arial" w:eastAsia="Times New Roman" w:hAnsi="Arial" w:cs="Times New Roman"/>
      <w:i/>
      <w:szCs w:val="20"/>
    </w:rPr>
  </w:style>
  <w:style w:type="character" w:customStyle="1" w:styleId="Heading7Char">
    <w:name w:val="Heading 7 Char"/>
    <w:basedOn w:val="DefaultParagraphFont"/>
    <w:link w:val="Heading7"/>
    <w:rsid w:val="00BA3D2F"/>
    <w:rPr>
      <w:rFonts w:ascii="Arial" w:eastAsia="Times New Roman" w:hAnsi="Arial" w:cs="Times New Roman"/>
      <w:sz w:val="20"/>
      <w:szCs w:val="20"/>
    </w:rPr>
  </w:style>
  <w:style w:type="character" w:customStyle="1" w:styleId="Heading8Char">
    <w:name w:val="Heading 8 Char"/>
    <w:basedOn w:val="DefaultParagraphFont"/>
    <w:link w:val="Heading8"/>
    <w:rsid w:val="00BA3D2F"/>
    <w:rPr>
      <w:rFonts w:ascii="Arial" w:eastAsia="Times New Roman" w:hAnsi="Arial" w:cs="Times New Roman"/>
      <w:i/>
      <w:sz w:val="20"/>
      <w:szCs w:val="20"/>
    </w:rPr>
  </w:style>
  <w:style w:type="character" w:customStyle="1" w:styleId="Heading9Char">
    <w:name w:val="Heading 9 Char"/>
    <w:basedOn w:val="DefaultParagraphFont"/>
    <w:link w:val="Heading9"/>
    <w:rsid w:val="00BA3D2F"/>
    <w:rPr>
      <w:rFonts w:ascii="Arial" w:eastAsia="Times New Roman" w:hAnsi="Arial" w:cs="Times New Roman"/>
      <w:i/>
      <w:sz w:val="18"/>
      <w:szCs w:val="20"/>
    </w:rPr>
  </w:style>
  <w:style w:type="paragraph" w:styleId="Footer">
    <w:name w:val="footer"/>
    <w:basedOn w:val="Normal"/>
    <w:link w:val="FooterChar"/>
    <w:rsid w:val="00BA3D2F"/>
    <w:pPr>
      <w:tabs>
        <w:tab w:val="center" w:pos="4680"/>
        <w:tab w:val="right" w:pos="9360"/>
      </w:tabs>
    </w:pPr>
    <w:rPr>
      <w:b/>
      <w:i/>
      <w:sz w:val="20"/>
    </w:rPr>
  </w:style>
  <w:style w:type="character" w:customStyle="1" w:styleId="FooterChar">
    <w:name w:val="Footer Char"/>
    <w:basedOn w:val="DefaultParagraphFont"/>
    <w:link w:val="Footer"/>
    <w:rsid w:val="00BA3D2F"/>
    <w:rPr>
      <w:rFonts w:ascii="Times" w:eastAsia="Times New Roman" w:hAnsi="Times" w:cs="Times New Roman"/>
      <w:b/>
      <w:i/>
      <w:sz w:val="20"/>
      <w:szCs w:val="20"/>
    </w:rPr>
  </w:style>
  <w:style w:type="paragraph" w:customStyle="1" w:styleId="bullet">
    <w:name w:val="bullet"/>
    <w:basedOn w:val="Normal"/>
    <w:rsid w:val="00BA3D2F"/>
    <w:rPr>
      <w:rFonts w:ascii="Arial" w:hAnsi="Arial"/>
      <w:sz w:val="20"/>
    </w:rPr>
  </w:style>
  <w:style w:type="paragraph" w:styleId="Header">
    <w:name w:val="header"/>
    <w:basedOn w:val="Normal"/>
    <w:link w:val="HeaderChar"/>
    <w:rsid w:val="00BA3D2F"/>
    <w:pPr>
      <w:tabs>
        <w:tab w:val="center" w:pos="4680"/>
        <w:tab w:val="right" w:pos="9360"/>
      </w:tabs>
    </w:pPr>
    <w:rPr>
      <w:b/>
      <w:i/>
      <w:sz w:val="20"/>
    </w:rPr>
  </w:style>
  <w:style w:type="character" w:customStyle="1" w:styleId="HeaderChar">
    <w:name w:val="Header Char"/>
    <w:basedOn w:val="DefaultParagraphFont"/>
    <w:link w:val="Header"/>
    <w:rsid w:val="00BA3D2F"/>
    <w:rPr>
      <w:rFonts w:ascii="Times" w:eastAsia="Times New Roman" w:hAnsi="Times" w:cs="Times New Roman"/>
      <w:b/>
      <w:i/>
      <w:sz w:val="20"/>
      <w:szCs w:val="20"/>
    </w:rPr>
  </w:style>
  <w:style w:type="paragraph" w:customStyle="1" w:styleId="heading10">
    <w:name w:val="heading1"/>
    <w:basedOn w:val="Normal"/>
    <w:rsid w:val="00BA3D2F"/>
    <w:pPr>
      <w:tabs>
        <w:tab w:val="left" w:pos="450"/>
        <w:tab w:val="left" w:pos="1080"/>
        <w:tab w:val="left" w:pos="1800"/>
        <w:tab w:val="left" w:pos="2610"/>
      </w:tabs>
    </w:pPr>
  </w:style>
  <w:style w:type="paragraph" w:styleId="TOC1">
    <w:name w:val="toc 1"/>
    <w:basedOn w:val="Normal"/>
    <w:next w:val="Normal"/>
    <w:uiPriority w:val="39"/>
    <w:rsid w:val="00BA3D2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BA3D2F"/>
    <w:pPr>
      <w:tabs>
        <w:tab w:val="right" w:leader="dot" w:pos="9360"/>
      </w:tabs>
      <w:spacing w:line="220" w:lineRule="exact"/>
      <w:ind w:left="270"/>
      <w:jc w:val="both"/>
    </w:pPr>
    <w:rPr>
      <w:sz w:val="22"/>
    </w:rPr>
  </w:style>
  <w:style w:type="paragraph" w:customStyle="1" w:styleId="level4">
    <w:name w:val="level 4"/>
    <w:basedOn w:val="Normal"/>
    <w:rsid w:val="00BA3D2F"/>
    <w:pPr>
      <w:spacing w:before="120" w:after="120"/>
      <w:ind w:left="634"/>
    </w:pPr>
  </w:style>
  <w:style w:type="paragraph" w:customStyle="1" w:styleId="level5">
    <w:name w:val="level 5"/>
    <w:basedOn w:val="Normal"/>
    <w:rsid w:val="00BA3D2F"/>
    <w:pPr>
      <w:tabs>
        <w:tab w:val="left" w:pos="2520"/>
      </w:tabs>
      <w:ind w:left="1440"/>
    </w:pPr>
  </w:style>
  <w:style w:type="paragraph" w:styleId="Title">
    <w:name w:val="Title"/>
    <w:basedOn w:val="Normal"/>
    <w:link w:val="TitleChar"/>
    <w:qFormat/>
    <w:rsid w:val="00BA3D2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A3D2F"/>
    <w:rPr>
      <w:rFonts w:ascii="Arial" w:eastAsia="Times New Roman" w:hAnsi="Arial" w:cs="Times New Roman"/>
      <w:b/>
      <w:kern w:val="28"/>
      <w:sz w:val="64"/>
      <w:szCs w:val="20"/>
    </w:rPr>
  </w:style>
  <w:style w:type="paragraph" w:customStyle="1" w:styleId="TOCEntry">
    <w:name w:val="TOCEntry"/>
    <w:basedOn w:val="Normal"/>
    <w:rsid w:val="00BA3D2F"/>
    <w:pPr>
      <w:keepNext/>
      <w:keepLines/>
      <w:spacing w:before="120" w:after="240" w:line="240" w:lineRule="atLeast"/>
    </w:pPr>
    <w:rPr>
      <w:b/>
      <w:sz w:val="36"/>
    </w:rPr>
  </w:style>
  <w:style w:type="paragraph" w:styleId="TOC3">
    <w:name w:val="toc 3"/>
    <w:basedOn w:val="Normal"/>
    <w:next w:val="Normal"/>
    <w:semiHidden/>
    <w:rsid w:val="00BA3D2F"/>
    <w:pPr>
      <w:tabs>
        <w:tab w:val="left" w:pos="1200"/>
        <w:tab w:val="right" w:leader="dot" w:pos="9360"/>
      </w:tabs>
      <w:ind w:left="480"/>
    </w:pPr>
    <w:rPr>
      <w:noProof/>
      <w:sz w:val="22"/>
    </w:rPr>
  </w:style>
  <w:style w:type="paragraph" w:styleId="TOC4">
    <w:name w:val="toc 4"/>
    <w:basedOn w:val="Normal"/>
    <w:next w:val="Normal"/>
    <w:semiHidden/>
    <w:rsid w:val="00BA3D2F"/>
    <w:pPr>
      <w:tabs>
        <w:tab w:val="right" w:leader="dot" w:pos="9360"/>
      </w:tabs>
      <w:ind w:left="720"/>
    </w:pPr>
  </w:style>
  <w:style w:type="paragraph" w:styleId="TOC5">
    <w:name w:val="toc 5"/>
    <w:basedOn w:val="Normal"/>
    <w:next w:val="Normal"/>
    <w:semiHidden/>
    <w:rsid w:val="00BA3D2F"/>
    <w:pPr>
      <w:tabs>
        <w:tab w:val="right" w:leader="dot" w:pos="9360"/>
      </w:tabs>
      <w:ind w:left="960"/>
    </w:pPr>
  </w:style>
  <w:style w:type="paragraph" w:styleId="TOC6">
    <w:name w:val="toc 6"/>
    <w:basedOn w:val="Normal"/>
    <w:next w:val="Normal"/>
    <w:semiHidden/>
    <w:rsid w:val="00BA3D2F"/>
    <w:pPr>
      <w:tabs>
        <w:tab w:val="right" w:leader="dot" w:pos="9360"/>
      </w:tabs>
      <w:ind w:left="1200"/>
    </w:pPr>
  </w:style>
  <w:style w:type="paragraph" w:styleId="TOC7">
    <w:name w:val="toc 7"/>
    <w:basedOn w:val="Normal"/>
    <w:next w:val="Normal"/>
    <w:semiHidden/>
    <w:rsid w:val="00BA3D2F"/>
    <w:pPr>
      <w:tabs>
        <w:tab w:val="right" w:leader="dot" w:pos="9360"/>
      </w:tabs>
      <w:ind w:left="1440"/>
    </w:pPr>
  </w:style>
  <w:style w:type="paragraph" w:styleId="TOC8">
    <w:name w:val="toc 8"/>
    <w:basedOn w:val="Normal"/>
    <w:next w:val="Normal"/>
    <w:semiHidden/>
    <w:rsid w:val="00BA3D2F"/>
    <w:pPr>
      <w:tabs>
        <w:tab w:val="right" w:leader="dot" w:pos="9360"/>
      </w:tabs>
      <w:ind w:left="1680"/>
    </w:pPr>
  </w:style>
  <w:style w:type="paragraph" w:styleId="TOC9">
    <w:name w:val="toc 9"/>
    <w:basedOn w:val="Normal"/>
    <w:next w:val="Normal"/>
    <w:semiHidden/>
    <w:rsid w:val="00BA3D2F"/>
    <w:pPr>
      <w:tabs>
        <w:tab w:val="right" w:leader="dot" w:pos="9360"/>
      </w:tabs>
      <w:ind w:left="1920"/>
    </w:pPr>
  </w:style>
  <w:style w:type="paragraph" w:customStyle="1" w:styleId="template">
    <w:name w:val="template"/>
    <w:basedOn w:val="Normal"/>
    <w:rsid w:val="00BA3D2F"/>
    <w:rPr>
      <w:rFonts w:ascii="Arial" w:hAnsi="Arial"/>
      <w:i/>
      <w:sz w:val="22"/>
    </w:rPr>
  </w:style>
  <w:style w:type="character" w:styleId="PageNumber">
    <w:name w:val="page number"/>
    <w:basedOn w:val="DefaultParagraphFont"/>
    <w:rsid w:val="00BA3D2F"/>
  </w:style>
  <w:style w:type="paragraph" w:customStyle="1" w:styleId="level3text">
    <w:name w:val="level 3 text"/>
    <w:basedOn w:val="Normal"/>
    <w:rsid w:val="00BA3D2F"/>
    <w:pPr>
      <w:spacing w:line="220" w:lineRule="exact"/>
      <w:ind w:left="1350" w:hanging="716"/>
    </w:pPr>
    <w:rPr>
      <w:rFonts w:ascii="Arial" w:hAnsi="Arial"/>
      <w:i/>
      <w:sz w:val="22"/>
    </w:rPr>
  </w:style>
  <w:style w:type="paragraph" w:customStyle="1" w:styleId="requirement">
    <w:name w:val="requirement"/>
    <w:basedOn w:val="level4"/>
    <w:rsid w:val="00BA3D2F"/>
    <w:pPr>
      <w:spacing w:before="0" w:after="0"/>
      <w:ind w:left="2348" w:hanging="994"/>
    </w:pPr>
    <w:rPr>
      <w:rFonts w:ascii="Times New Roman" w:hAnsi="Times New Roman"/>
    </w:rPr>
  </w:style>
  <w:style w:type="paragraph" w:customStyle="1" w:styleId="ByLine">
    <w:name w:val="ByLine"/>
    <w:basedOn w:val="Title"/>
    <w:rsid w:val="00BA3D2F"/>
    <w:rPr>
      <w:sz w:val="28"/>
    </w:rPr>
  </w:style>
  <w:style w:type="paragraph" w:customStyle="1" w:styleId="ChangeHistoryTitle">
    <w:name w:val="ChangeHistory Title"/>
    <w:basedOn w:val="Normal"/>
    <w:rsid w:val="00BA3D2F"/>
    <w:pPr>
      <w:keepNext/>
      <w:spacing w:before="60" w:after="60" w:line="240" w:lineRule="auto"/>
      <w:jc w:val="center"/>
    </w:pPr>
    <w:rPr>
      <w:rFonts w:ascii="Arial" w:hAnsi="Arial"/>
      <w:b/>
      <w:sz w:val="36"/>
    </w:rPr>
  </w:style>
  <w:style w:type="paragraph" w:customStyle="1" w:styleId="SuperTitle">
    <w:name w:val="SuperTitle"/>
    <w:basedOn w:val="Title"/>
    <w:next w:val="Normal"/>
    <w:rsid w:val="00BA3D2F"/>
    <w:pPr>
      <w:pBdr>
        <w:top w:val="single" w:sz="48" w:space="1" w:color="auto"/>
      </w:pBdr>
      <w:spacing w:before="960" w:after="0"/>
    </w:pPr>
    <w:rPr>
      <w:sz w:val="28"/>
    </w:rPr>
  </w:style>
  <w:style w:type="paragraph" w:customStyle="1" w:styleId="line">
    <w:name w:val="line"/>
    <w:basedOn w:val="Title"/>
    <w:rsid w:val="00BA3D2F"/>
    <w:pPr>
      <w:pBdr>
        <w:top w:val="single" w:sz="36" w:space="1" w:color="auto"/>
      </w:pBdr>
      <w:spacing w:after="0"/>
    </w:pPr>
    <w:rPr>
      <w:sz w:val="40"/>
    </w:rPr>
  </w:style>
  <w:style w:type="character" w:styleId="Hyperlink">
    <w:name w:val="Hyperlink"/>
    <w:basedOn w:val="DefaultParagraphFont"/>
    <w:rsid w:val="00BA3D2F"/>
    <w:rPr>
      <w:color w:val="0563C1" w:themeColor="hyperlink"/>
      <w:u w:val="single"/>
    </w:rPr>
  </w:style>
  <w:style w:type="paragraph" w:styleId="BalloonText">
    <w:name w:val="Balloon Text"/>
    <w:basedOn w:val="Normal"/>
    <w:link w:val="BalloonTextChar"/>
    <w:rsid w:val="00BA3D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A3D2F"/>
    <w:rPr>
      <w:rFonts w:ascii="Segoe UI" w:eastAsia="Times New Roman" w:hAnsi="Segoe UI" w:cs="Segoe UI"/>
      <w:sz w:val="18"/>
      <w:szCs w:val="18"/>
    </w:rPr>
  </w:style>
  <w:style w:type="character" w:styleId="CommentReference">
    <w:name w:val="annotation reference"/>
    <w:basedOn w:val="DefaultParagraphFont"/>
    <w:rsid w:val="00BA3D2F"/>
    <w:rPr>
      <w:sz w:val="16"/>
      <w:szCs w:val="16"/>
    </w:rPr>
  </w:style>
  <w:style w:type="paragraph" w:styleId="CommentText">
    <w:name w:val="annotation text"/>
    <w:basedOn w:val="Normal"/>
    <w:link w:val="CommentTextChar"/>
    <w:rsid w:val="00BA3D2F"/>
    <w:pPr>
      <w:spacing w:line="240" w:lineRule="auto"/>
    </w:pPr>
    <w:rPr>
      <w:sz w:val="20"/>
    </w:rPr>
  </w:style>
  <w:style w:type="character" w:customStyle="1" w:styleId="CommentTextChar">
    <w:name w:val="Comment Text Char"/>
    <w:basedOn w:val="DefaultParagraphFont"/>
    <w:link w:val="CommentText"/>
    <w:rsid w:val="00BA3D2F"/>
    <w:rPr>
      <w:rFonts w:ascii="Times" w:eastAsia="Times New Roman" w:hAnsi="Times" w:cs="Times New Roman"/>
      <w:sz w:val="20"/>
      <w:szCs w:val="20"/>
    </w:rPr>
  </w:style>
  <w:style w:type="paragraph" w:styleId="CommentSubject">
    <w:name w:val="annotation subject"/>
    <w:basedOn w:val="CommentText"/>
    <w:next w:val="CommentText"/>
    <w:link w:val="CommentSubjectChar"/>
    <w:rsid w:val="00BA3D2F"/>
    <w:rPr>
      <w:b/>
      <w:bCs/>
    </w:rPr>
  </w:style>
  <w:style w:type="character" w:customStyle="1" w:styleId="CommentSubjectChar">
    <w:name w:val="Comment Subject Char"/>
    <w:basedOn w:val="CommentTextChar"/>
    <w:link w:val="CommentSubject"/>
    <w:rsid w:val="00BA3D2F"/>
    <w:rPr>
      <w:rFonts w:ascii="Times" w:eastAsia="Times New Roman" w:hAnsi="Times" w:cs="Times New Roman"/>
      <w:b/>
      <w:bCs/>
      <w:sz w:val="20"/>
      <w:szCs w:val="20"/>
    </w:rPr>
  </w:style>
  <w:style w:type="paragraph" w:customStyle="1" w:styleId="DecimalAligned">
    <w:name w:val="Decimal Aligned"/>
    <w:basedOn w:val="Normal"/>
    <w:uiPriority w:val="40"/>
    <w:qFormat/>
    <w:rsid w:val="00BA3D2F"/>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BA3D2F"/>
    <w:pPr>
      <w:spacing w:line="240" w:lineRule="auto"/>
    </w:pPr>
    <w:rPr>
      <w:rFonts w:asciiTheme="minorHAnsi" w:eastAsiaTheme="minorEastAsia" w:hAnsiTheme="minorHAnsi"/>
      <w:sz w:val="20"/>
    </w:rPr>
  </w:style>
  <w:style w:type="character" w:customStyle="1" w:styleId="FootnoteTextChar">
    <w:name w:val="Footnote Text Char"/>
    <w:basedOn w:val="DefaultParagraphFont"/>
    <w:link w:val="FootnoteText"/>
    <w:uiPriority w:val="99"/>
    <w:rsid w:val="00BA3D2F"/>
    <w:rPr>
      <w:rFonts w:eastAsiaTheme="minorEastAsia" w:cs="Times New Roman"/>
      <w:sz w:val="20"/>
      <w:szCs w:val="20"/>
    </w:rPr>
  </w:style>
  <w:style w:type="character" w:styleId="SubtleEmphasis">
    <w:name w:val="Subtle Emphasis"/>
    <w:basedOn w:val="DefaultParagraphFont"/>
    <w:uiPriority w:val="19"/>
    <w:qFormat/>
    <w:rsid w:val="00BA3D2F"/>
    <w:rPr>
      <w:i/>
      <w:iCs/>
    </w:rPr>
  </w:style>
  <w:style w:type="table" w:styleId="LightShading-Accent1">
    <w:name w:val="Light Shading Accent 1"/>
    <w:basedOn w:val="TableNormal"/>
    <w:uiPriority w:val="60"/>
    <w:rsid w:val="00BA3D2F"/>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basedOn w:val="Normal"/>
    <w:uiPriority w:val="34"/>
    <w:qFormat/>
    <w:rsid w:val="00BA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DB0B2-A49B-41EE-90E4-B70E8056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4037</Words>
  <Characters>23017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2</cp:revision>
  <dcterms:created xsi:type="dcterms:W3CDTF">2018-11-16T21:59:00Z</dcterms:created>
  <dcterms:modified xsi:type="dcterms:W3CDTF">2018-11-16T21:59:00Z</dcterms:modified>
</cp:coreProperties>
</file>